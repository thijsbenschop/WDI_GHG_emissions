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7B235" w14:textId="0E6ED4CE" w:rsidR="004140E6" w:rsidRPr="00271775" w:rsidRDefault="00424851" w:rsidP="000F451E">
      <w:pPr>
        <w:pStyle w:val="Heading1"/>
        <w:jc w:val="center"/>
        <w:rPr>
          <w:b/>
          <w:bCs/>
        </w:rPr>
      </w:pPr>
      <w:r>
        <w:rPr>
          <w:b/>
          <w:bCs/>
        </w:rPr>
        <w:t>WDI Indicator Template</w:t>
      </w:r>
      <w:r w:rsidR="00583C41">
        <w:rPr>
          <w:b/>
          <w:bCs/>
        </w:rPr>
        <w:t xml:space="preserve"> </w:t>
      </w:r>
    </w:p>
    <w:p w14:paraId="2DC8D288" w14:textId="4CE69796" w:rsidR="00487534" w:rsidRDefault="00487534"/>
    <w:p w14:paraId="34156A6C" w14:textId="30D57A8A" w:rsidR="00752855" w:rsidRDefault="00752855" w:rsidP="002F6439">
      <w:pPr>
        <w:pStyle w:val="Heading1"/>
        <w:rPr>
          <w:ins w:id="0" w:author="Thijs Benschop" w:date="2023-03-16T11:08:00Z"/>
        </w:rPr>
      </w:pPr>
      <w:r>
        <w:t>Indicator</w:t>
      </w:r>
      <w:r w:rsidR="002F6439">
        <w:t>s</w:t>
      </w:r>
      <w:r>
        <w:t xml:space="preserve"> proposed</w:t>
      </w:r>
    </w:p>
    <w:p w14:paraId="3C096471" w14:textId="5263AEA3" w:rsidR="00752855" w:rsidRDefault="002F6439" w:rsidP="00424851">
      <w:pPr>
        <w:rPr>
          <w:ins w:id="1" w:author="Thijs Benschop" w:date="2023-03-16T11:08:00Z"/>
        </w:rPr>
      </w:pPr>
      <w:r>
        <w:t xml:space="preserve">Currently, there are </w:t>
      </w:r>
    </w:p>
    <w:p w14:paraId="09ABBBA0" w14:textId="77777777" w:rsidR="00752855" w:rsidRDefault="00752855" w:rsidP="00424851">
      <w:pPr>
        <w:rPr>
          <w:ins w:id="2" w:author="Thijs Benschop" w:date="2023-03-16T11:08:00Z"/>
        </w:rPr>
      </w:pPr>
    </w:p>
    <w:p w14:paraId="255CCD11" w14:textId="34A06E14" w:rsidR="0045414D" w:rsidRDefault="00403F61" w:rsidP="00424851">
      <w:r>
        <w:t>To</w:t>
      </w:r>
      <w:r w:rsidR="0045414D">
        <w:t xml:space="preserve"> support</w:t>
      </w:r>
      <w:r>
        <w:t xml:space="preserve"> individuals interested in submitting candidate indicators for inclusion in the World Development Indicators (WDI), the WDI team has prepared the following template for submission.</w:t>
      </w:r>
    </w:p>
    <w:p w14:paraId="09F11530" w14:textId="3E13D82B" w:rsidR="00146246" w:rsidRDefault="00424851" w:rsidP="00424851">
      <w:r>
        <w:t>T</w:t>
      </w:r>
      <w:r w:rsidRPr="00424851">
        <w:t xml:space="preserve">o quantify the quality of a WDI database indicator, we have created some metrics that help us understand the temporal coverage, geographical coverage, completeness, and usage of the indicator. </w:t>
      </w:r>
      <w:r w:rsidR="00403F61">
        <w:t xml:space="preserve"> Individuals looking to propose a new indicator to be included in the WDI must submit information about each metric to be considered for inclusion.</w:t>
      </w:r>
    </w:p>
    <w:p w14:paraId="04519088" w14:textId="7AA3ADDB" w:rsidR="00BC1D93" w:rsidRPr="00BC1D93" w:rsidRDefault="00BC1D93" w:rsidP="00BC1D93">
      <w:del w:id="3" w:author="Matthew Welch" w:date="2023-02-07T09:17:00Z">
        <w:r w:rsidRPr="00BC1D93">
          <w:delText>To briefly summarize, when starting with</w:delText>
        </w:r>
      </w:del>
      <w:ins w:id="4" w:author="Matthew Welch" w:date="2023-02-07T09:17:00Z">
        <w:r w:rsidR="003C2CF1">
          <w:t>The WDI guiding</w:t>
        </w:r>
      </w:ins>
      <w:del w:id="5" w:author="Matthew Welch" w:date="2023-02-07T09:17:00Z">
        <w:r w:rsidRPr="00BC1D93">
          <w:delText xml:space="preserve"> the</w:delText>
        </w:r>
      </w:del>
      <w:r w:rsidRPr="00BC1D93">
        <w:t xml:space="preserve"> principles </w:t>
      </w:r>
      <w:ins w:id="6" w:author="Matthew Welch" w:date="2023-02-07T09:17:00Z">
        <w:r w:rsidR="003C2CF1">
          <w:t xml:space="preserve">for inclusion of an </w:t>
        </w:r>
      </w:ins>
      <w:del w:id="7" w:author="Matthew Welch" w:date="2023-02-07T09:17:00Z">
        <w:r w:rsidRPr="00BC1D93">
          <w:delText xml:space="preserve">that the </w:delText>
        </w:r>
      </w:del>
      <w:r w:rsidRPr="00BC1D93">
        <w:t>indicators</w:t>
      </w:r>
      <w:del w:id="8" w:author="Matthew Welch" w:date="2023-02-07T09:18:00Z">
        <w:r w:rsidRPr="00BC1D93">
          <w:delText xml:space="preserve"> included</w:delText>
        </w:r>
      </w:del>
      <w:r w:rsidRPr="00BC1D93">
        <w:t xml:space="preserve"> in the WDI </w:t>
      </w:r>
      <w:ins w:id="9" w:author="Matthew Welch" w:date="2023-02-07T09:18:00Z">
        <w:r w:rsidR="003C2CF1">
          <w:t xml:space="preserve">are that they </w:t>
        </w:r>
      </w:ins>
      <w:r w:rsidRPr="00BC1D93">
        <w:t>should be open, relevant, have good coverage, and be high quality</w:t>
      </w:r>
      <w:del w:id="10" w:author="Matthew Welch" w:date="2023-02-07T09:18:00Z">
        <w:r w:rsidRPr="00BC1D93">
          <w:delText>, a set of criteria naturally emerge</w:delText>
        </w:r>
      </w:del>
      <w:r w:rsidRPr="00BC1D93">
        <w:t>. These</w:t>
      </w:r>
      <w:ins w:id="11" w:author="Matthew Welch" w:date="2023-02-07T09:18:00Z">
        <w:r w:rsidR="003C2CF1">
          <w:t xml:space="preserve"> guiding principles</w:t>
        </w:r>
      </w:ins>
      <w:r w:rsidRPr="00BC1D93">
        <w:t xml:space="preserve"> include both qualitative and quantitative criteria.</w:t>
      </w:r>
    </w:p>
    <w:tbl>
      <w:tblPr>
        <w:tblStyle w:val="TableGridLight"/>
        <w:tblW w:w="5000" w:type="pct"/>
        <w:tblLook w:val="0020" w:firstRow="1" w:lastRow="0" w:firstColumn="0" w:lastColumn="0" w:noHBand="0" w:noVBand="0"/>
      </w:tblPr>
      <w:tblGrid>
        <w:gridCol w:w="1528"/>
        <w:gridCol w:w="3203"/>
        <w:gridCol w:w="4619"/>
      </w:tblGrid>
      <w:tr w:rsidR="00BC1D93" w:rsidRPr="00BC1D93" w14:paraId="58CEAC79" w14:textId="77777777" w:rsidTr="005309EC">
        <w:tc>
          <w:tcPr>
            <w:tcW w:w="817" w:type="pct"/>
          </w:tcPr>
          <w:p w14:paraId="48225645" w14:textId="77777777" w:rsidR="00BC1D93" w:rsidRPr="00BC1D93" w:rsidRDefault="00BC1D93" w:rsidP="00BC1D93">
            <w:pPr>
              <w:spacing w:after="160" w:line="259" w:lineRule="auto"/>
            </w:pPr>
            <w:r w:rsidRPr="00BC1D93">
              <w:t>Group</w:t>
            </w:r>
          </w:p>
        </w:tc>
        <w:tc>
          <w:tcPr>
            <w:tcW w:w="1713" w:type="pct"/>
          </w:tcPr>
          <w:p w14:paraId="68547CFD" w14:textId="77777777" w:rsidR="00BC1D93" w:rsidRPr="00BC1D93" w:rsidRDefault="00BC1D93" w:rsidP="00BC1D93">
            <w:pPr>
              <w:spacing w:after="160" w:line="259" w:lineRule="auto"/>
            </w:pPr>
            <w:r w:rsidRPr="00BC1D93">
              <w:t>Qualitative</w:t>
            </w:r>
          </w:p>
        </w:tc>
        <w:tc>
          <w:tcPr>
            <w:tcW w:w="0" w:type="auto"/>
          </w:tcPr>
          <w:p w14:paraId="0C4BF3A5" w14:textId="71A5173D" w:rsidR="00BC1D93" w:rsidRPr="00BC1D93" w:rsidRDefault="00BC1D93" w:rsidP="00BC1D93">
            <w:pPr>
              <w:spacing w:after="160" w:line="259" w:lineRule="auto"/>
            </w:pPr>
            <w:r w:rsidRPr="00BC1D93">
              <w:t>Quantitative</w:t>
            </w:r>
          </w:p>
        </w:tc>
      </w:tr>
      <w:tr w:rsidR="00BC1D93" w:rsidRPr="00BC1D93" w14:paraId="57F379F0" w14:textId="77777777" w:rsidTr="005309EC">
        <w:tc>
          <w:tcPr>
            <w:tcW w:w="817" w:type="pct"/>
          </w:tcPr>
          <w:p w14:paraId="0BBB8C41" w14:textId="77777777" w:rsidR="00BC1D93" w:rsidRPr="00BC1D93" w:rsidRDefault="00BC1D93" w:rsidP="00BC1D93">
            <w:pPr>
              <w:spacing w:after="160" w:line="259" w:lineRule="auto"/>
            </w:pPr>
            <w:r w:rsidRPr="00BC1D93">
              <w:t>Easy and Safe to Use</w:t>
            </w:r>
          </w:p>
        </w:tc>
        <w:tc>
          <w:tcPr>
            <w:tcW w:w="1713" w:type="pct"/>
          </w:tcPr>
          <w:p w14:paraId="35005B7A" w14:textId="77777777" w:rsidR="00BC1D93" w:rsidRPr="00BC1D93" w:rsidRDefault="00BC1D93" w:rsidP="00BC1D93">
            <w:pPr>
              <w:spacing w:after="160" w:line="259" w:lineRule="auto"/>
            </w:pPr>
            <w:r w:rsidRPr="00BC1D93">
              <w:t>Transparent and clear methodology</w:t>
            </w:r>
          </w:p>
        </w:tc>
        <w:tc>
          <w:tcPr>
            <w:tcW w:w="0" w:type="auto"/>
          </w:tcPr>
          <w:p w14:paraId="69C22432" w14:textId="77777777" w:rsidR="00BC1D93" w:rsidRPr="00BC1D93" w:rsidRDefault="00BC1D93" w:rsidP="00BC1D93">
            <w:pPr>
              <w:spacing w:after="160" w:line="259" w:lineRule="auto"/>
            </w:pPr>
            <w:r w:rsidRPr="00BC1D93">
              <w:t>Open license available, metadata information available</w:t>
            </w:r>
          </w:p>
        </w:tc>
      </w:tr>
      <w:tr w:rsidR="00BC1D93" w:rsidRPr="00BC1D93" w14:paraId="48005D26" w14:textId="77777777" w:rsidTr="005309EC">
        <w:tc>
          <w:tcPr>
            <w:tcW w:w="817" w:type="pct"/>
          </w:tcPr>
          <w:p w14:paraId="3299DBFB" w14:textId="77777777" w:rsidR="00BC1D93" w:rsidRPr="00BC1D93" w:rsidRDefault="00BC1D93" w:rsidP="00BC1D93">
            <w:pPr>
              <w:spacing w:after="160" w:line="259" w:lineRule="auto"/>
            </w:pPr>
            <w:r w:rsidRPr="00BC1D93">
              <w:t>Development Relevance</w:t>
            </w:r>
          </w:p>
        </w:tc>
        <w:tc>
          <w:tcPr>
            <w:tcW w:w="1713" w:type="pct"/>
          </w:tcPr>
          <w:p w14:paraId="53990652" w14:textId="77777777" w:rsidR="00BC1D93" w:rsidRPr="00BC1D93" w:rsidRDefault="00BC1D93" w:rsidP="00BC1D93">
            <w:pPr>
              <w:spacing w:after="160" w:line="259" w:lineRule="auto"/>
            </w:pPr>
            <w:r w:rsidRPr="00BC1D93">
              <w:t>Fits into World Bank goals, sector specific goals, or other goals, such as UN SDG indicator.  Data is impartial and appropriate</w:t>
            </w:r>
          </w:p>
        </w:tc>
        <w:tc>
          <w:tcPr>
            <w:tcW w:w="0" w:type="auto"/>
          </w:tcPr>
          <w:p w14:paraId="30946556" w14:textId="77777777" w:rsidR="00BC1D93" w:rsidRPr="00BC1D93" w:rsidRDefault="00BC1D93" w:rsidP="00BC1D93">
            <w:pPr>
              <w:spacing w:after="160" w:line="259" w:lineRule="auto"/>
            </w:pPr>
          </w:p>
        </w:tc>
      </w:tr>
      <w:tr w:rsidR="00BC1D93" w:rsidRPr="00BC1D93" w14:paraId="001A7F74" w14:textId="77777777" w:rsidTr="005309EC">
        <w:tc>
          <w:tcPr>
            <w:tcW w:w="817" w:type="pct"/>
          </w:tcPr>
          <w:p w14:paraId="51024A87" w14:textId="77777777" w:rsidR="00BC1D93" w:rsidRPr="00BC1D93" w:rsidRDefault="00BC1D93" w:rsidP="00BC1D93">
            <w:pPr>
              <w:spacing w:after="160" w:line="259" w:lineRule="auto"/>
            </w:pPr>
            <w:r w:rsidRPr="00BC1D93">
              <w:t>Adequate Coverage</w:t>
            </w:r>
          </w:p>
        </w:tc>
        <w:tc>
          <w:tcPr>
            <w:tcW w:w="1713" w:type="pct"/>
          </w:tcPr>
          <w:p w14:paraId="5FF20112" w14:textId="77777777" w:rsidR="00BC1D93" w:rsidRPr="00BC1D93" w:rsidRDefault="00BC1D93" w:rsidP="00BC1D93">
            <w:pPr>
              <w:spacing w:after="160" w:line="259" w:lineRule="auto"/>
            </w:pPr>
          </w:p>
        </w:tc>
        <w:tc>
          <w:tcPr>
            <w:tcW w:w="0" w:type="auto"/>
          </w:tcPr>
          <w:p w14:paraId="621FFC2F" w14:textId="77777777" w:rsidR="00BC1D93" w:rsidRPr="00BC1D93" w:rsidRDefault="00BC1D93" w:rsidP="00BC1D93">
            <w:pPr>
              <w:spacing w:after="160" w:line="259" w:lineRule="auto"/>
            </w:pPr>
            <w:r w:rsidRPr="00BC1D93">
              <w:t xml:space="preserve">Number of economies, Share of low- and middle-income economies, Span of years, Absolute latest year, Median latest year, </w:t>
            </w:r>
            <w:proofErr w:type="gramStart"/>
            <w:r w:rsidRPr="00BC1D93">
              <w:t>Non-missing</w:t>
            </w:r>
            <w:proofErr w:type="gramEnd"/>
            <w:r w:rsidRPr="00BC1D93">
              <w:t xml:space="preserve"> data</w:t>
            </w:r>
          </w:p>
        </w:tc>
      </w:tr>
      <w:tr w:rsidR="00BC1D93" w:rsidRPr="00BC1D93" w14:paraId="63A3088A" w14:textId="77777777" w:rsidTr="005309EC">
        <w:tc>
          <w:tcPr>
            <w:tcW w:w="817" w:type="pct"/>
          </w:tcPr>
          <w:p w14:paraId="13983998" w14:textId="77777777" w:rsidR="00BC1D93" w:rsidRPr="00BC1D93" w:rsidRDefault="00BC1D93" w:rsidP="00BC1D93">
            <w:pPr>
              <w:spacing w:after="160" w:line="259" w:lineRule="auto"/>
            </w:pPr>
            <w:r w:rsidRPr="00BC1D93">
              <w:t>High Quality</w:t>
            </w:r>
          </w:p>
        </w:tc>
        <w:tc>
          <w:tcPr>
            <w:tcW w:w="1713" w:type="pct"/>
          </w:tcPr>
          <w:p w14:paraId="51E63564" w14:textId="77777777" w:rsidR="00BC1D93" w:rsidRPr="00BC1D93" w:rsidRDefault="00BC1D93" w:rsidP="00BC1D93">
            <w:pPr>
              <w:spacing w:after="160" w:line="259" w:lineRule="auto"/>
            </w:pPr>
            <w:r w:rsidRPr="00BC1D93">
              <w:t>From accurate, trusted, well established sources.  Comparable methodology over time.  Have relevant subgroup breakdowns.</w:t>
            </w:r>
          </w:p>
        </w:tc>
        <w:tc>
          <w:tcPr>
            <w:tcW w:w="0" w:type="auto"/>
          </w:tcPr>
          <w:p w14:paraId="079B15E1" w14:textId="77777777" w:rsidR="00BC1D93" w:rsidRPr="00BC1D93" w:rsidRDefault="00BC1D93" w:rsidP="00BC1D93">
            <w:pPr>
              <w:spacing w:after="160" w:line="259" w:lineRule="auto"/>
            </w:pPr>
            <w:commentRangeStart w:id="12"/>
            <w:r w:rsidRPr="00BC1D93">
              <w:t>Unique visitors</w:t>
            </w:r>
            <w:commentRangeEnd w:id="12"/>
            <w:r w:rsidR="00A833BE">
              <w:rPr>
                <w:rStyle w:val="CommentReference"/>
              </w:rPr>
              <w:commentReference w:id="12"/>
            </w:r>
          </w:p>
        </w:tc>
      </w:tr>
    </w:tbl>
    <w:p w14:paraId="2D808419" w14:textId="2A4AF2C3" w:rsidR="00BC1D93" w:rsidRDefault="00BC1D93" w:rsidP="00424851">
      <w:pPr>
        <w:rPr>
          <w:ins w:id="13" w:author="Hiroko Maeda" w:date="2023-02-14T12:24:00Z"/>
        </w:rPr>
      </w:pPr>
      <w:r w:rsidRPr="00BC1D93">
        <w:t xml:space="preserve">An indicator would be a good fit for the WDI if they </w:t>
      </w:r>
      <w:commentRangeStart w:id="14"/>
      <w:r w:rsidRPr="00BC1D93">
        <w:t>perform well in each of these areas</w:t>
      </w:r>
      <w:ins w:id="15" w:author="Hiroko Maeda" w:date="2023-02-14T12:29:00Z">
        <w:r w:rsidR="00E865AE">
          <w:t xml:space="preserve"> </w:t>
        </w:r>
      </w:ins>
      <w:commentRangeEnd w:id="14"/>
      <w:r w:rsidR="00A11BC5">
        <w:rPr>
          <w:rStyle w:val="CommentReference"/>
        </w:rPr>
        <w:commentReference w:id="14"/>
      </w:r>
      <w:ins w:id="16" w:author="Hiroko Maeda" w:date="2023-02-14T12:29:00Z">
        <w:r w:rsidR="00E865AE">
          <w:t>(</w:t>
        </w:r>
      </w:ins>
      <w:ins w:id="17" w:author="Hiroko Maeda" w:date="2023-02-14T12:30:00Z">
        <w:r w:rsidR="009E1CE6">
          <w:t xml:space="preserve">add </w:t>
        </w:r>
        <w:r w:rsidR="002359DF">
          <w:t xml:space="preserve">the </w:t>
        </w:r>
      </w:ins>
      <w:ins w:id="18" w:author="Hiroko Maeda" w:date="2023-02-14T12:29:00Z">
        <w:r w:rsidR="009E1CE6">
          <w:t>refere</w:t>
        </w:r>
      </w:ins>
      <w:ins w:id="19" w:author="Hiroko Maeda" w:date="2023-02-14T12:30:00Z">
        <w:r w:rsidR="009E1CE6">
          <w:t>nce point</w:t>
        </w:r>
        <w:r w:rsidR="002359DF">
          <w:t xml:space="preserve"> (median)?</w:t>
        </w:r>
      </w:ins>
      <w:ins w:id="20" w:author="Hiroko Maeda" w:date="2023-02-14T12:29:00Z">
        <w:r w:rsidR="00E865AE">
          <w:t>)</w:t>
        </w:r>
      </w:ins>
      <w:r w:rsidRPr="00BC1D93">
        <w:t>.</w:t>
      </w:r>
      <w:del w:id="21" w:author="Hiroko Maeda" w:date="2023-02-14T12:30:00Z">
        <w:r w:rsidRPr="00BC1D93" w:rsidDel="002359DF">
          <w:delText xml:space="preserve"> </w:delText>
        </w:r>
      </w:del>
      <w:r w:rsidRPr="00BC1D93">
        <w:t>The qualitative criteria will generally need to be evaluated based on the judgement of the World Bank WDI team.</w:t>
      </w:r>
      <w:ins w:id="22" w:author="Hiroko Maeda" w:date="2023-02-14T12:30:00Z">
        <w:r w:rsidR="002359DF">
          <w:t xml:space="preserve"> </w:t>
        </w:r>
      </w:ins>
      <w:ins w:id="23" w:author="Hiroko Maeda" w:date="2023-02-14T12:31:00Z">
        <w:r w:rsidR="002359DF">
          <w:t xml:space="preserve">For example, </w:t>
        </w:r>
      </w:ins>
      <w:ins w:id="24" w:author="Hiroko Maeda" w:date="2023-02-14T12:45:00Z">
        <w:r w:rsidR="00AE56CB">
          <w:t>institutional priorities such as</w:t>
        </w:r>
      </w:ins>
      <w:ins w:id="25" w:author="Hiroko Maeda" w:date="2023-02-14T12:47:00Z">
        <w:r w:rsidR="00A845F5">
          <w:t xml:space="preserve"> measuring poverty reduction</w:t>
        </w:r>
      </w:ins>
      <w:ins w:id="26" w:author="Hiroko Maeda" w:date="2023-02-14T12:45:00Z">
        <w:r w:rsidR="00AE56CB">
          <w:t xml:space="preserve"> precede </w:t>
        </w:r>
      </w:ins>
      <w:ins w:id="27" w:author="Hiroko Maeda" w:date="2023-02-14T12:50:00Z">
        <w:r w:rsidR="00EA16F9">
          <w:t xml:space="preserve">the </w:t>
        </w:r>
      </w:ins>
      <w:ins w:id="28" w:author="Hiroko Maeda" w:date="2023-02-14T12:45:00Z">
        <w:r w:rsidR="00944D51">
          <w:t>data</w:t>
        </w:r>
      </w:ins>
      <w:ins w:id="29" w:author="Hiroko Maeda" w:date="2023-02-14T12:47:00Z">
        <w:r w:rsidR="00A845F5">
          <w:t xml:space="preserve"> coverage</w:t>
        </w:r>
      </w:ins>
      <w:ins w:id="30" w:author="Hiroko Maeda" w:date="2023-02-14T12:50:00Z">
        <w:r w:rsidR="00EA16F9">
          <w:t xml:space="preserve"> </w:t>
        </w:r>
      </w:ins>
      <w:ins w:id="31" w:author="Hiroko Maeda" w:date="2023-02-14T12:52:00Z">
        <w:r w:rsidR="0044755C">
          <w:t>metrics</w:t>
        </w:r>
      </w:ins>
      <w:ins w:id="32" w:author="Hiroko Maeda" w:date="2023-02-14T12:47:00Z">
        <w:r w:rsidR="00A845F5">
          <w:t xml:space="preserve">. </w:t>
        </w:r>
      </w:ins>
      <w:ins w:id="33" w:author="Hiroko Maeda" w:date="2023-02-14T12:45:00Z">
        <w:r w:rsidR="00944D51">
          <w:t xml:space="preserve"> </w:t>
        </w:r>
      </w:ins>
      <w:ins w:id="34" w:author="Hiroko Maeda" w:date="2023-02-14T12:31:00Z">
        <w:r w:rsidR="002359DF">
          <w:t xml:space="preserve"> </w:t>
        </w:r>
      </w:ins>
    </w:p>
    <w:p w14:paraId="34A9A532" w14:textId="77777777" w:rsidR="001B1A3E" w:rsidRDefault="001B1A3E" w:rsidP="00424851"/>
    <w:p w14:paraId="29604BD1" w14:textId="0AB4BAE0" w:rsidR="00403F61" w:rsidRDefault="00BC1D93" w:rsidP="00403F61">
      <w:r>
        <w:lastRenderedPageBreak/>
        <w:t>Easy and Safe to Use</w:t>
      </w:r>
      <w:r w:rsidR="00403F61">
        <w:t>:</w:t>
      </w:r>
    </w:p>
    <w:p w14:paraId="0AA14B35" w14:textId="60648080" w:rsidR="00537258" w:rsidRPr="00537258" w:rsidRDefault="00537258" w:rsidP="00403F61">
      <w:pPr>
        <w:pStyle w:val="ListParagraph"/>
        <w:numPr>
          <w:ilvl w:val="0"/>
          <w:numId w:val="19"/>
        </w:numPr>
        <w:rPr>
          <w:b/>
          <w:bCs/>
        </w:rPr>
      </w:pPr>
      <w:r w:rsidRPr="00537258">
        <w:rPr>
          <w:b/>
          <w:bCs/>
        </w:rPr>
        <w:t>Definition and Concepts</w:t>
      </w:r>
      <w:r>
        <w:rPr>
          <w:b/>
          <w:bCs/>
        </w:rPr>
        <w:t xml:space="preserve">: </w:t>
      </w:r>
      <w:r w:rsidRPr="00537258">
        <w:t xml:space="preserve">Short definitions and descriptions of measures, including the types of variables (raw figures, annual growth rates, index, </w:t>
      </w:r>
      <w:proofErr w:type="gramStart"/>
      <w:r w:rsidRPr="00537258">
        <w:t>flow</w:t>
      </w:r>
      <w:proofErr w:type="gramEnd"/>
      <w:r w:rsidRPr="00537258">
        <w:t xml:space="preserve"> or stock data, etc.), statistical standards and guidelines used, components covered.</w:t>
      </w:r>
      <w:r w:rsidRPr="00537258">
        <w:rPr>
          <w:b/>
          <w:bCs/>
        </w:rPr>
        <w:t> </w:t>
      </w:r>
      <w:r w:rsidRPr="00537258">
        <w:rPr>
          <w:lang w:val="en-GB"/>
        </w:rPr>
        <w:t xml:space="preserve">Example(s): </w:t>
      </w:r>
      <w:proofErr w:type="spellStart"/>
      <w:r w:rsidRPr="00537258">
        <w:rPr>
          <w:lang w:val="en-GB"/>
        </w:rPr>
        <w:t>Labor</w:t>
      </w:r>
      <w:proofErr w:type="spellEnd"/>
      <w:r w:rsidRPr="00537258">
        <w:rPr>
          <w:lang w:val="en-GB"/>
        </w:rPr>
        <w:t xml:space="preserve"> force participation rate is the proportion of the population ages 15 and older that is economically active: all people who supply </w:t>
      </w:r>
      <w:proofErr w:type="spellStart"/>
      <w:r w:rsidRPr="00537258">
        <w:rPr>
          <w:lang w:val="en-GB"/>
        </w:rPr>
        <w:t>labor</w:t>
      </w:r>
      <w:proofErr w:type="spellEnd"/>
      <w:r w:rsidRPr="00537258">
        <w:rPr>
          <w:lang w:val="en-GB"/>
        </w:rPr>
        <w:t xml:space="preserve"> </w:t>
      </w:r>
      <w:proofErr w:type="gramStart"/>
      <w:r w:rsidRPr="00537258">
        <w:rPr>
          <w:lang w:val="en-GB"/>
        </w:rPr>
        <w:t>for the production of</w:t>
      </w:r>
      <w:proofErr w:type="gramEnd"/>
      <w:r w:rsidRPr="00537258">
        <w:rPr>
          <w:lang w:val="en-GB"/>
        </w:rPr>
        <w:t xml:space="preserve"> goods and services during a specified period.</w:t>
      </w:r>
      <w:r w:rsidRPr="00537258">
        <w:rPr>
          <w:b/>
          <w:bCs/>
        </w:rPr>
        <w:t> </w:t>
      </w:r>
    </w:p>
    <w:p w14:paraId="4D1FFD11" w14:textId="443724ED" w:rsidR="00403F61" w:rsidRPr="00403F61" w:rsidRDefault="00537258" w:rsidP="00403F61">
      <w:pPr>
        <w:pStyle w:val="ListParagraph"/>
        <w:numPr>
          <w:ilvl w:val="0"/>
          <w:numId w:val="19"/>
        </w:numPr>
        <w:rPr>
          <w:b/>
          <w:bCs/>
        </w:rPr>
      </w:pPr>
      <w:r w:rsidRPr="00537258">
        <w:rPr>
          <w:b/>
          <w:bCs/>
          <w:lang w:val="en-GB"/>
        </w:rPr>
        <w:t xml:space="preserve">Statistical Concept and </w:t>
      </w:r>
      <w:r>
        <w:rPr>
          <w:b/>
          <w:bCs/>
          <w:lang w:val="en-GB"/>
        </w:rPr>
        <w:t>M</w:t>
      </w:r>
      <w:r w:rsidRPr="00537258">
        <w:rPr>
          <w:b/>
          <w:bCs/>
          <w:lang w:val="en-GB"/>
        </w:rPr>
        <w:t>ethodology</w:t>
      </w:r>
      <w:r>
        <w:rPr>
          <w:b/>
          <w:bCs/>
        </w:rPr>
        <w:t xml:space="preserve">: </w:t>
      </w:r>
      <w:r w:rsidRPr="00537258">
        <w:t>Description of concepts and methods to collect and compile the statistics, including (seasonal) adjustments, comparability, modeling methods and imputation procedures applied.</w:t>
      </w:r>
      <w:r>
        <w:t xml:space="preserve">  </w:t>
      </w:r>
      <w:r w:rsidRPr="00537258">
        <w:rPr>
          <w:lang w:val="en-GB"/>
        </w:rPr>
        <w:t xml:space="preserve">Example(s): The </w:t>
      </w:r>
      <w:proofErr w:type="spellStart"/>
      <w:r w:rsidRPr="00537258">
        <w:rPr>
          <w:lang w:val="en-GB"/>
        </w:rPr>
        <w:t>labor</w:t>
      </w:r>
      <w:proofErr w:type="spellEnd"/>
      <w:r w:rsidRPr="00537258">
        <w:rPr>
          <w:lang w:val="en-GB"/>
        </w:rPr>
        <w:t xml:space="preserve"> force is the supply of </w:t>
      </w:r>
      <w:proofErr w:type="spellStart"/>
      <w:r w:rsidRPr="00537258">
        <w:rPr>
          <w:lang w:val="en-GB"/>
        </w:rPr>
        <w:t>labor</w:t>
      </w:r>
      <w:proofErr w:type="spellEnd"/>
      <w:r w:rsidRPr="00537258">
        <w:rPr>
          <w:lang w:val="en-GB"/>
        </w:rPr>
        <w:t xml:space="preserve"> available for producing goods and services in an economy. It includes people who are currently employed and people who are unemployed but seeking work as well as first-time </w:t>
      </w:r>
      <w:proofErr w:type="gramStart"/>
      <w:r w:rsidRPr="00537258">
        <w:rPr>
          <w:lang w:val="en-GB"/>
        </w:rPr>
        <w:t>job-seekers</w:t>
      </w:r>
      <w:proofErr w:type="gramEnd"/>
      <w:r w:rsidRPr="00537258">
        <w:rPr>
          <w:lang w:val="en-GB"/>
        </w:rPr>
        <w:t xml:space="preserve">. Not everyone who works is included, however. Unpaid workers, family workers, and students are often omitted, and some countries do not count members of the armed forces. </w:t>
      </w:r>
      <w:proofErr w:type="spellStart"/>
      <w:r w:rsidRPr="00537258">
        <w:rPr>
          <w:lang w:val="en-GB"/>
        </w:rPr>
        <w:t>Labor</w:t>
      </w:r>
      <w:proofErr w:type="spellEnd"/>
      <w:r w:rsidRPr="00537258">
        <w:rPr>
          <w:lang w:val="en-GB"/>
        </w:rPr>
        <w:t xml:space="preserve"> force size tends to vary during the year as seasonal workers enter and leave.</w:t>
      </w:r>
      <w:r w:rsidRPr="00537258">
        <w:t> </w:t>
      </w:r>
    </w:p>
    <w:p w14:paraId="28C8BB8D" w14:textId="774BB856" w:rsidR="00403F61" w:rsidRPr="00BC1D93" w:rsidRDefault="00403F61" w:rsidP="00537258">
      <w:pPr>
        <w:pStyle w:val="ListParagraph"/>
        <w:numPr>
          <w:ilvl w:val="0"/>
          <w:numId w:val="19"/>
        </w:numPr>
        <w:rPr>
          <w:b/>
          <w:bCs/>
        </w:rPr>
      </w:pPr>
      <w:r w:rsidRPr="00537258">
        <w:rPr>
          <w:b/>
          <w:bCs/>
        </w:rPr>
        <w:t xml:space="preserve">License: </w:t>
      </w:r>
      <w:r>
        <w:t>Information on whether the data can be disseminated in an open license</w:t>
      </w:r>
    </w:p>
    <w:p w14:paraId="398FD23A" w14:textId="77777777" w:rsidR="00DD29DB" w:rsidRDefault="00DD29DB" w:rsidP="00BC1D93"/>
    <w:p w14:paraId="496FC5E5" w14:textId="62D5A7B6" w:rsidR="00BC1D93" w:rsidRPr="00BC1D93" w:rsidRDefault="00BC1D93" w:rsidP="00BC1D93">
      <w:r w:rsidRPr="00BC1D93">
        <w:t xml:space="preserve">Development Relevance: </w:t>
      </w:r>
    </w:p>
    <w:p w14:paraId="2EEBA0D9" w14:textId="16A569B9" w:rsidR="00BC1D93" w:rsidRPr="00DD29DB" w:rsidRDefault="00BC1D93" w:rsidP="00BC1D93">
      <w:pPr>
        <w:pStyle w:val="ListParagraph"/>
        <w:numPr>
          <w:ilvl w:val="0"/>
          <w:numId w:val="20"/>
        </w:numPr>
      </w:pPr>
      <w:r>
        <w:rPr>
          <w:b/>
          <w:bCs/>
          <w:lang w:val="en-GB"/>
        </w:rPr>
        <w:t xml:space="preserve">Relevance: </w:t>
      </w:r>
      <w:r w:rsidRPr="00BC1D93">
        <w:rPr>
          <w:lang w:val="en-GB"/>
        </w:rPr>
        <w:t xml:space="preserve">Degree to which statistical information meets the real or perceived needs of clients and users. Assessing relevance is subjective and depends upon the varying needs of users. The Agency's challenge is to weight and balance the conflicting needs of current and potential users to produce statistics that satisfy the most important needs within given resource constraints. In assessing relevance one approach is to gauge relevance directly, by polling users about the data. Indirect evidence of relevance may be found by ascertaining where there are processes in place to determine the uses of data and the views of their users or to use the data in-house for research and other analysis. </w:t>
      </w:r>
      <w:commentRangeStart w:id="35"/>
      <w:r w:rsidRPr="00BC1D93">
        <w:rPr>
          <w:lang w:val="en-GB"/>
        </w:rPr>
        <w:t xml:space="preserve">Relevance refers to the processes for monitoring the relevance and practical usefulness of existing statistics in meeting users' </w:t>
      </w:r>
      <w:commentRangeEnd w:id="35"/>
      <w:r w:rsidR="00CC6391">
        <w:rPr>
          <w:rStyle w:val="CommentReference"/>
        </w:rPr>
        <w:commentReference w:id="35"/>
      </w:r>
      <w:r w:rsidRPr="00BC1D93">
        <w:rPr>
          <w:lang w:val="en-GB"/>
        </w:rPr>
        <w:t>needs and how these processes impact the development of statistical programmes.</w:t>
      </w:r>
      <w:r w:rsidRPr="00537258">
        <w:t> </w:t>
      </w:r>
      <w:r>
        <w:t xml:space="preserve">Examples: Fits into World Bank goals, sector specific goals, or other goals, such as UN SDG indicator.  </w:t>
      </w:r>
    </w:p>
    <w:p w14:paraId="2F0AE7A2" w14:textId="77777777" w:rsidR="00DD29DB" w:rsidRDefault="00DD29DB" w:rsidP="00424851"/>
    <w:p w14:paraId="7B026922" w14:textId="5D80BE21" w:rsidR="00424851" w:rsidRPr="00424851" w:rsidRDefault="00BC1D93" w:rsidP="00424851">
      <w:r>
        <w:t>Adequate</w:t>
      </w:r>
      <w:r w:rsidR="00424851" w:rsidRPr="00424851">
        <w:t xml:space="preserve"> coverage:</w:t>
      </w:r>
    </w:p>
    <w:p w14:paraId="268849EB" w14:textId="5AFBA193" w:rsidR="00424851" w:rsidRPr="00424851" w:rsidRDefault="00424851" w:rsidP="00424851">
      <w:pPr>
        <w:numPr>
          <w:ilvl w:val="0"/>
          <w:numId w:val="13"/>
        </w:numPr>
      </w:pPr>
      <w:r w:rsidRPr="00424851">
        <w:rPr>
          <w:b/>
          <w:bCs/>
        </w:rPr>
        <w:t>Number of economies</w:t>
      </w:r>
      <w:r w:rsidR="00403F61">
        <w:t>:</w:t>
      </w:r>
      <w:r w:rsidRPr="00424851">
        <w:t xml:space="preserve"> This metric measures the total number of economies for which data is available for the indicator.</w:t>
      </w:r>
    </w:p>
    <w:p w14:paraId="13A88BAE" w14:textId="77777777" w:rsidR="004B3838" w:rsidRDefault="00424851" w:rsidP="004B3838">
      <w:pPr>
        <w:numPr>
          <w:ilvl w:val="0"/>
          <w:numId w:val="13"/>
        </w:numPr>
      </w:pPr>
      <w:r w:rsidRPr="00424851">
        <w:rPr>
          <w:b/>
          <w:bCs/>
        </w:rPr>
        <w:t>Share of low- and middle-income economies</w:t>
      </w:r>
      <w:r w:rsidRPr="00424851">
        <w:t>: This metric measures the percent of low- and middle-income economies for which data is available. We use the total number of LMICs as of today as the denominator.</w:t>
      </w:r>
    </w:p>
    <w:p w14:paraId="34F6EC61" w14:textId="77777777" w:rsidR="004B3838" w:rsidRDefault="00424851" w:rsidP="004B3838">
      <w:pPr>
        <w:numPr>
          <w:ilvl w:val="0"/>
          <w:numId w:val="13"/>
        </w:numPr>
      </w:pPr>
      <w:r w:rsidRPr="004B3838">
        <w:rPr>
          <w:b/>
          <w:bCs/>
        </w:rPr>
        <w:t>Absolute latest year</w:t>
      </w:r>
      <w:r w:rsidRPr="00424851">
        <w:t>: This metric measures the most recent year of data available for an indicator.</w:t>
      </w:r>
    </w:p>
    <w:p w14:paraId="43463180" w14:textId="77777777" w:rsidR="004B3838" w:rsidRDefault="00424851" w:rsidP="004B3838">
      <w:pPr>
        <w:numPr>
          <w:ilvl w:val="0"/>
          <w:numId w:val="13"/>
        </w:numPr>
      </w:pPr>
      <w:r w:rsidRPr="004B3838">
        <w:rPr>
          <w:b/>
          <w:bCs/>
        </w:rPr>
        <w:t>Median latest year</w:t>
      </w:r>
      <w:r w:rsidRPr="00424851">
        <w:t>: This metric takes the most recent year of data available for each country for the indicator and then calculate the median.</w:t>
      </w:r>
    </w:p>
    <w:p w14:paraId="4F7ED3BC" w14:textId="77777777" w:rsidR="004B3838" w:rsidRDefault="00424851" w:rsidP="004B3838">
      <w:pPr>
        <w:numPr>
          <w:ilvl w:val="0"/>
          <w:numId w:val="13"/>
        </w:numPr>
      </w:pPr>
      <w:r w:rsidRPr="004B3838">
        <w:rPr>
          <w:b/>
          <w:bCs/>
        </w:rPr>
        <w:lastRenderedPageBreak/>
        <w:t>Span of years</w:t>
      </w:r>
      <w:r w:rsidRPr="00424851">
        <w:t xml:space="preserve">: This metric measures the total number of years for which data is available for this indicator. We take the </w:t>
      </w:r>
      <w:proofErr w:type="gramStart"/>
      <w:r w:rsidRPr="00424851">
        <w:t>first year</w:t>
      </w:r>
      <w:proofErr w:type="gramEnd"/>
      <w:r w:rsidRPr="00424851">
        <w:t xml:space="preserve"> data and latest year for which any data is available and calculating the span between these years.</w:t>
      </w:r>
    </w:p>
    <w:p w14:paraId="7782D091" w14:textId="14A3158F" w:rsidR="00424851" w:rsidRPr="00424851" w:rsidRDefault="00424851" w:rsidP="004B3838">
      <w:pPr>
        <w:numPr>
          <w:ilvl w:val="0"/>
          <w:numId w:val="13"/>
        </w:numPr>
      </w:pPr>
      <w:r w:rsidRPr="004B3838">
        <w:rPr>
          <w:b/>
          <w:bCs/>
        </w:rPr>
        <w:t>Non-missing data:</w:t>
      </w:r>
      <w:r w:rsidRPr="00424851">
        <w:t> This metric measures the share of non-missing data within its availability. The span is restricted to the indicator span and country coverage previously calculated, and not the span and coverage of the WDI.</w:t>
      </w:r>
    </w:p>
    <w:p w14:paraId="4D732E82" w14:textId="77777777" w:rsidR="00DD29DB" w:rsidRDefault="00DD29DB" w:rsidP="00424851"/>
    <w:p w14:paraId="70883EBD" w14:textId="5064FE0E" w:rsidR="00424851" w:rsidRPr="00424851" w:rsidRDefault="00BC1D93" w:rsidP="00424851">
      <w:r>
        <w:t>High Quality</w:t>
      </w:r>
      <w:r w:rsidR="00424851" w:rsidRPr="00424851">
        <w:t>:</w:t>
      </w:r>
    </w:p>
    <w:p w14:paraId="66FD8F15" w14:textId="77777777" w:rsidR="00F15AA0" w:rsidRPr="00537258" w:rsidRDefault="00F15AA0" w:rsidP="00F15AA0">
      <w:pPr>
        <w:pStyle w:val="ListParagraph"/>
        <w:numPr>
          <w:ilvl w:val="0"/>
          <w:numId w:val="16"/>
        </w:numPr>
      </w:pPr>
      <w:r w:rsidRPr="00403F61">
        <w:rPr>
          <w:b/>
          <w:bCs/>
        </w:rPr>
        <w:t>Source</w:t>
      </w:r>
      <w:r>
        <w:rPr>
          <w:b/>
          <w:bCs/>
        </w:rPr>
        <w:t xml:space="preserve">: </w:t>
      </w:r>
      <w:r w:rsidRPr="00537258">
        <w:t>Data source organization that generates the indicator with location or service from where data or metadata can be obtained. The location includes a resolvable URL that may download a file or be a query that returns data.</w:t>
      </w:r>
      <w:r>
        <w:t xml:space="preserve">  </w:t>
      </w:r>
      <w:r w:rsidRPr="00537258">
        <w:rPr>
          <w:lang w:val="en-GB"/>
        </w:rPr>
        <w:t>Example(s): International Labour Organization, ILOSTAT database. Data retrieved on December 3, 2021.</w:t>
      </w:r>
      <w:r w:rsidRPr="00537258">
        <w:t> </w:t>
      </w:r>
    </w:p>
    <w:p w14:paraId="35DBC070" w14:textId="0EC30FE0" w:rsidR="00424851" w:rsidRPr="00424851" w:rsidRDefault="00424851" w:rsidP="00424851">
      <w:pPr>
        <w:numPr>
          <w:ilvl w:val="0"/>
          <w:numId w:val="16"/>
        </w:numPr>
      </w:pPr>
      <w:r w:rsidRPr="00424851">
        <w:rPr>
          <w:b/>
          <w:bCs/>
        </w:rPr>
        <w:t>Unique visitors</w:t>
      </w:r>
      <w:r w:rsidR="00403F61">
        <w:rPr>
          <w:b/>
          <w:bCs/>
        </w:rPr>
        <w:t xml:space="preserve"> (if available)</w:t>
      </w:r>
      <w:r w:rsidRPr="00424851">
        <w:rPr>
          <w:b/>
          <w:bCs/>
        </w:rPr>
        <w:t>:</w:t>
      </w:r>
      <w:r w:rsidRPr="00424851">
        <w:t> This metric measures the number of unique visitors in one year which is calculated using the API for the Adobe Analytics platform.</w:t>
      </w:r>
    </w:p>
    <w:p w14:paraId="78BD4100" w14:textId="0E270C08" w:rsidR="000431B8" w:rsidRDefault="000431B8">
      <w:pPr>
        <w:rPr>
          <w:ins w:id="36" w:author="Hiroko Maeda" w:date="2023-02-02T15:26:00Z"/>
        </w:rPr>
      </w:pPr>
    </w:p>
    <w:p w14:paraId="6BC8BADD" w14:textId="0EB5A1E1" w:rsidR="00FC083A" w:rsidRDefault="00FC083A"/>
    <w:p w14:paraId="28F09DA8" w14:textId="32F05F8C" w:rsidR="000431B8" w:rsidRDefault="000431B8">
      <w:pPr>
        <w:rPr>
          <w:ins w:id="37" w:author="Hiroko Maeda" w:date="2023-02-02T15:26:00Z"/>
        </w:rPr>
      </w:pPr>
      <w:ins w:id="38" w:author="Hiroko Maeda" w:date="2023-02-02T15:26:00Z">
        <w:r>
          <w:t xml:space="preserve">Additional </w:t>
        </w:r>
        <w:r w:rsidR="000D2C11">
          <w:t>information</w:t>
        </w:r>
      </w:ins>
    </w:p>
    <w:p w14:paraId="4E23E99A" w14:textId="1E86C171" w:rsidR="000D2C11" w:rsidRDefault="00566245" w:rsidP="000D2C11">
      <w:pPr>
        <w:pStyle w:val="ListParagraph"/>
        <w:numPr>
          <w:ilvl w:val="0"/>
          <w:numId w:val="21"/>
        </w:numPr>
        <w:rPr>
          <w:ins w:id="39" w:author="Hiroko Maeda" w:date="2023-02-02T16:00:00Z"/>
        </w:rPr>
      </w:pPr>
      <w:ins w:id="40" w:author="Hiroko Maeda" w:date="2023-02-02T15:26:00Z">
        <w:r>
          <w:t>Exter</w:t>
        </w:r>
      </w:ins>
      <w:ins w:id="41" w:author="Hiroko Maeda" w:date="2023-02-02T15:27:00Z">
        <w:r>
          <w:t xml:space="preserve">nal and internal contacts (e.g., source </w:t>
        </w:r>
      </w:ins>
      <w:ins w:id="42" w:author="Hiroko Maeda" w:date="2023-02-02T15:26:00Z">
        <w:r w:rsidR="004D1F0E">
          <w:t>agencies</w:t>
        </w:r>
      </w:ins>
      <w:ins w:id="43" w:author="Hiroko Maeda" w:date="2023-02-02T15:27:00Z">
        <w:r>
          <w:t>, counterpart GPs)</w:t>
        </w:r>
      </w:ins>
      <w:ins w:id="44" w:author="Hiroko Maeda" w:date="2023-02-02T15:33:00Z">
        <w:r w:rsidR="00AB42E3">
          <w:t xml:space="preserve"> </w:t>
        </w:r>
        <w:r w:rsidR="000F068B">
          <w:t xml:space="preserve">for </w:t>
        </w:r>
        <w:r w:rsidR="00AB42E3">
          <w:t>follow</w:t>
        </w:r>
        <w:r w:rsidR="000F068B">
          <w:t>-</w:t>
        </w:r>
        <w:r w:rsidR="00AB42E3">
          <w:t>up</w:t>
        </w:r>
        <w:r w:rsidR="000F068B">
          <w:t>s</w:t>
        </w:r>
      </w:ins>
      <w:ins w:id="45" w:author="Hiroko Maeda" w:date="2023-02-02T16:01:00Z">
        <w:r w:rsidR="009A49D7">
          <w:t xml:space="preserve"> and </w:t>
        </w:r>
        <w:r w:rsidR="00910B75">
          <w:t>levels of the World Bank engagement</w:t>
        </w:r>
      </w:ins>
    </w:p>
    <w:p w14:paraId="7709AD24" w14:textId="77777777" w:rsidR="009A49D7" w:rsidRDefault="009A49D7" w:rsidP="009A49D7">
      <w:pPr>
        <w:pStyle w:val="ListParagraph"/>
        <w:rPr>
          <w:ins w:id="46" w:author="Hiroko Maeda" w:date="2023-02-02T16:00:00Z"/>
        </w:rPr>
      </w:pPr>
    </w:p>
    <w:p w14:paraId="7E6A7F38" w14:textId="2B51E8F3" w:rsidR="009A49D7" w:rsidRPr="009A49D7" w:rsidRDefault="009A49D7" w:rsidP="009A49D7">
      <w:pPr>
        <w:pStyle w:val="ListParagraph"/>
        <w:rPr>
          <w:ins w:id="47" w:author="Hiroko Maeda" w:date="2023-02-02T16:00:00Z"/>
        </w:rPr>
      </w:pPr>
      <w:ins w:id="48" w:author="Hiroko Maeda" w:date="2023-02-02T16:00:00Z">
        <w:r w:rsidRPr="009A49D7">
          <w:t>1. Indicators based on WB surveys (e.g., Findex, etc.)</w:t>
        </w:r>
      </w:ins>
      <w:ins w:id="49" w:author="Hiroko Maeda" w:date="2023-02-02T16:01:00Z">
        <w:r w:rsidR="00AC3F52">
          <w:t xml:space="preserve">: </w:t>
        </w:r>
      </w:ins>
      <w:ins w:id="50" w:author="Hiroko Maeda" w:date="2023-02-02T16:03:00Z">
        <w:r w:rsidR="000F0093">
          <w:t>A s</w:t>
        </w:r>
      </w:ins>
      <w:ins w:id="51" w:author="Hiroko Maeda" w:date="2023-02-02T16:02:00Z">
        <w:r w:rsidR="008F5DB0">
          <w:t xml:space="preserve">ummary of </w:t>
        </w:r>
      </w:ins>
      <w:ins w:id="52" w:author="Hiroko Maeda" w:date="2023-02-02T16:03:00Z">
        <w:r w:rsidR="000F0093">
          <w:t xml:space="preserve">the </w:t>
        </w:r>
      </w:ins>
      <w:ins w:id="53" w:author="Hiroko Maeda" w:date="2023-02-02T16:02:00Z">
        <w:r w:rsidR="008F5DB0">
          <w:t>audit processes</w:t>
        </w:r>
      </w:ins>
      <w:ins w:id="54" w:author="Hiroko Maeda" w:date="2023-02-02T16:03:00Z">
        <w:r w:rsidR="000F0093">
          <w:t xml:space="preserve"> </w:t>
        </w:r>
        <w:r w:rsidR="007A1E5B">
          <w:t>are</w:t>
        </w:r>
        <w:r w:rsidR="000F0093">
          <w:t xml:space="preserve"> required</w:t>
        </w:r>
      </w:ins>
      <w:ins w:id="55" w:author="Hiroko Maeda" w:date="2023-02-02T16:02:00Z">
        <w:r w:rsidR="008F5DB0">
          <w:t xml:space="preserve">. </w:t>
        </w:r>
      </w:ins>
    </w:p>
    <w:p w14:paraId="569F7B68" w14:textId="77777777" w:rsidR="009A49D7" w:rsidRPr="009A49D7" w:rsidRDefault="009A49D7" w:rsidP="009A49D7">
      <w:pPr>
        <w:pStyle w:val="ListParagraph"/>
        <w:rPr>
          <w:ins w:id="56" w:author="Hiroko Maeda" w:date="2023-02-02T16:00:00Z"/>
        </w:rPr>
      </w:pPr>
      <w:ins w:id="57" w:author="Hiroko Maeda" w:date="2023-02-02T16:00:00Z">
        <w:r w:rsidRPr="009A49D7">
          <w:t> </w:t>
        </w:r>
      </w:ins>
    </w:p>
    <w:p w14:paraId="3F4E2C8F" w14:textId="72DC6FD0" w:rsidR="009A49D7" w:rsidRPr="009A49D7" w:rsidRDefault="009A49D7" w:rsidP="009A49D7">
      <w:pPr>
        <w:pStyle w:val="ListParagraph"/>
        <w:rPr>
          <w:ins w:id="58" w:author="Hiroko Maeda" w:date="2023-02-02T16:00:00Z"/>
        </w:rPr>
      </w:pPr>
      <w:ins w:id="59" w:author="Hiroko Maeda" w:date="2023-02-02T16:00:00Z">
        <w:r w:rsidRPr="009A49D7">
          <w:t>2. Indicators compiled by WB based on external sources</w:t>
        </w:r>
      </w:ins>
      <w:ins w:id="60" w:author="Hiroko Maeda" w:date="2023-02-02T16:01:00Z">
        <w:r w:rsidR="00AC3F52">
          <w:t>:</w:t>
        </w:r>
      </w:ins>
    </w:p>
    <w:p w14:paraId="35103361" w14:textId="3BC1BE7D" w:rsidR="009A49D7" w:rsidRPr="009A49D7" w:rsidRDefault="009A49D7">
      <w:pPr>
        <w:pStyle w:val="ListParagraph"/>
        <w:numPr>
          <w:ilvl w:val="0"/>
          <w:numId w:val="22"/>
        </w:numPr>
        <w:rPr>
          <w:ins w:id="61" w:author="Hiroko Maeda" w:date="2023-02-02T16:00:00Z"/>
        </w:rPr>
        <w:pPrChange w:id="62" w:author="Hiroko Maeda" w:date="2023-02-02T16:00:00Z">
          <w:pPr>
            <w:pStyle w:val="ListParagraph"/>
          </w:pPr>
        </w:pPrChange>
      </w:pPr>
      <w:ins w:id="63" w:author="Hiroko Maeda" w:date="2023-02-02T16:00:00Z">
        <w:r w:rsidRPr="009A49D7">
          <w:t>GNI per capita and external debt statistics</w:t>
        </w:r>
      </w:ins>
      <w:ins w:id="64" w:author="Hiroko Maeda" w:date="2023-02-02T16:04:00Z">
        <w:r w:rsidR="007A1E5B">
          <w:t xml:space="preserve">: </w:t>
        </w:r>
      </w:ins>
      <w:ins w:id="65" w:author="Hiroko Maeda" w:date="2023-02-02T16:07:00Z">
        <w:r w:rsidR="0001545E">
          <w:t>Signed off through</w:t>
        </w:r>
      </w:ins>
      <w:ins w:id="66" w:author="Hiroko Maeda" w:date="2023-02-02T16:04:00Z">
        <w:r w:rsidR="007A1E5B">
          <w:t xml:space="preserve"> </w:t>
        </w:r>
        <w:r w:rsidR="00094AA6">
          <w:t xml:space="preserve">the </w:t>
        </w:r>
      </w:ins>
      <w:ins w:id="67" w:author="Hiroko Maeda" w:date="2023-02-02T16:07:00Z">
        <w:r w:rsidR="0090512C">
          <w:t xml:space="preserve">DECDG’s </w:t>
        </w:r>
      </w:ins>
      <w:ins w:id="68" w:author="Hiroko Maeda" w:date="2023-02-02T16:04:00Z">
        <w:r w:rsidR="00094AA6">
          <w:t>internal surveys</w:t>
        </w:r>
      </w:ins>
    </w:p>
    <w:p w14:paraId="498FEA60" w14:textId="335FEC2F" w:rsidR="009A49D7" w:rsidRPr="009A49D7" w:rsidRDefault="009A49D7">
      <w:pPr>
        <w:pStyle w:val="ListParagraph"/>
        <w:numPr>
          <w:ilvl w:val="0"/>
          <w:numId w:val="22"/>
        </w:numPr>
        <w:rPr>
          <w:ins w:id="69" w:author="Hiroko Maeda" w:date="2023-02-02T16:00:00Z"/>
        </w:rPr>
        <w:pPrChange w:id="70" w:author="Hiroko Maeda" w:date="2023-02-02T16:00:00Z">
          <w:pPr>
            <w:pStyle w:val="ListParagraph"/>
          </w:pPr>
        </w:pPrChange>
      </w:pPr>
      <w:ins w:id="71" w:author="Hiroko Maeda" w:date="2023-02-02T16:00:00Z">
        <w:r w:rsidRPr="009A49D7">
          <w:t>Poverty and shared prosperity</w:t>
        </w:r>
      </w:ins>
      <w:ins w:id="72" w:author="Hiroko Maeda" w:date="2023-02-02T16:04:00Z">
        <w:r w:rsidR="00094AA6">
          <w:t xml:space="preserve">: </w:t>
        </w:r>
        <w:r w:rsidR="00716EEA">
          <w:t>Signed-off</w:t>
        </w:r>
      </w:ins>
      <w:ins w:id="73" w:author="Hiroko Maeda" w:date="2023-02-02T16:07:00Z">
        <w:r w:rsidR="0090512C">
          <w:t xml:space="preserve"> by DECDG and Poverty GP</w:t>
        </w:r>
      </w:ins>
      <w:ins w:id="74" w:author="Hiroko Maeda" w:date="2023-02-02T16:04:00Z">
        <w:r w:rsidR="00716EEA">
          <w:t xml:space="preserve"> </w:t>
        </w:r>
      </w:ins>
      <w:ins w:id="75" w:author="Hiroko Maeda" w:date="2023-02-02T16:00:00Z">
        <w:r w:rsidRPr="009A49D7">
          <w:t xml:space="preserve"> </w:t>
        </w:r>
      </w:ins>
    </w:p>
    <w:p w14:paraId="311F526C" w14:textId="265743FF" w:rsidR="009A49D7" w:rsidRPr="009A49D7" w:rsidRDefault="009A49D7">
      <w:pPr>
        <w:pStyle w:val="ListParagraph"/>
        <w:numPr>
          <w:ilvl w:val="0"/>
          <w:numId w:val="22"/>
        </w:numPr>
        <w:rPr>
          <w:ins w:id="76" w:author="Hiroko Maeda" w:date="2023-02-02T16:00:00Z"/>
        </w:rPr>
        <w:pPrChange w:id="77" w:author="Hiroko Maeda" w:date="2023-02-02T16:00:00Z">
          <w:pPr>
            <w:pStyle w:val="ListParagraph"/>
          </w:pPr>
        </w:pPrChange>
      </w:pPr>
      <w:ins w:id="78" w:author="Hiroko Maeda" w:date="2023-02-02T16:00:00Z">
        <w:r w:rsidRPr="009A49D7">
          <w:t>Not related to the mandate (e.g., SPI, WGI, ASPIRE, etc.)</w:t>
        </w:r>
      </w:ins>
      <w:ins w:id="79" w:author="Hiroko Maeda" w:date="2023-02-02T16:05:00Z">
        <w:r w:rsidR="00397C85">
          <w:t>:</w:t>
        </w:r>
        <w:r w:rsidR="00291351">
          <w:t xml:space="preserve"> </w:t>
        </w:r>
      </w:ins>
      <w:ins w:id="80" w:author="Hiroko Maeda" w:date="2023-02-02T16:08:00Z">
        <w:r w:rsidR="00962BA4">
          <w:t xml:space="preserve">No signed-off required by DECDG. </w:t>
        </w:r>
      </w:ins>
    </w:p>
    <w:p w14:paraId="19A9C224" w14:textId="77777777" w:rsidR="009A49D7" w:rsidRPr="009A49D7" w:rsidRDefault="009A49D7" w:rsidP="009A49D7">
      <w:pPr>
        <w:pStyle w:val="ListParagraph"/>
        <w:rPr>
          <w:ins w:id="81" w:author="Hiroko Maeda" w:date="2023-02-02T16:00:00Z"/>
        </w:rPr>
      </w:pPr>
      <w:ins w:id="82" w:author="Hiroko Maeda" w:date="2023-02-02T16:00:00Z">
        <w:r w:rsidRPr="009A49D7">
          <w:t> </w:t>
        </w:r>
      </w:ins>
    </w:p>
    <w:p w14:paraId="2089AECE" w14:textId="77777777" w:rsidR="009A49D7" w:rsidRPr="009A49D7" w:rsidRDefault="009A49D7" w:rsidP="009A49D7">
      <w:pPr>
        <w:pStyle w:val="ListParagraph"/>
        <w:rPr>
          <w:ins w:id="83" w:author="Hiroko Maeda" w:date="2023-02-02T16:00:00Z"/>
        </w:rPr>
      </w:pPr>
      <w:ins w:id="84" w:author="Hiroko Maeda" w:date="2023-02-02T16:00:00Z">
        <w:r w:rsidRPr="009A49D7">
          <w:t xml:space="preserve">3. Indicators by other agencies: Indicators are reviewed in the annual Bank-wide review. No sign-off is required. </w:t>
        </w:r>
      </w:ins>
    </w:p>
    <w:p w14:paraId="5D03D280" w14:textId="77777777" w:rsidR="009A49D7" w:rsidRPr="009A49D7" w:rsidRDefault="009A49D7">
      <w:pPr>
        <w:pStyle w:val="ListParagraph"/>
        <w:numPr>
          <w:ilvl w:val="0"/>
          <w:numId w:val="23"/>
        </w:numPr>
        <w:rPr>
          <w:ins w:id="85" w:author="Hiroko Maeda" w:date="2023-02-02T16:00:00Z"/>
        </w:rPr>
        <w:pPrChange w:id="86" w:author="Hiroko Maeda" w:date="2023-02-02T16:01:00Z">
          <w:pPr>
            <w:pStyle w:val="ListParagraph"/>
          </w:pPr>
        </w:pPrChange>
      </w:pPr>
      <w:ins w:id="87" w:author="Hiroko Maeda" w:date="2023-02-02T16:00:00Z">
        <w:r w:rsidRPr="009A49D7">
          <w:t xml:space="preserve">Official international agencies (e.g., FAO, IMF, WHO)  </w:t>
        </w:r>
      </w:ins>
    </w:p>
    <w:p w14:paraId="30CCCBBC" w14:textId="76AF6525" w:rsidR="006C3458" w:rsidRDefault="009A49D7">
      <w:pPr>
        <w:pStyle w:val="ListParagraph"/>
        <w:numPr>
          <w:ilvl w:val="0"/>
          <w:numId w:val="23"/>
        </w:numPr>
        <w:rPr>
          <w:ins w:id="88" w:author="Hiroko Maeda" w:date="2023-02-02T16:00:00Z"/>
        </w:rPr>
        <w:pPrChange w:id="89" w:author="Hiroko Maeda" w:date="2023-02-02T16:01:00Z">
          <w:pPr>
            <w:pStyle w:val="ListParagraph"/>
          </w:pPr>
        </w:pPrChange>
      </w:pPr>
      <w:ins w:id="90" w:author="Hiroko Maeda" w:date="2023-02-02T16:00:00Z">
        <w:r w:rsidRPr="009A49D7">
          <w:t xml:space="preserve">Third parties such as businesses, charities, and research entities (e.g., Harvard Univ., </w:t>
        </w:r>
        <w:proofErr w:type="spellStart"/>
        <w:r w:rsidRPr="009A49D7">
          <w:t>Netcraft</w:t>
        </w:r>
        <w:proofErr w:type="spellEnd"/>
        <w:r w:rsidRPr="009A49D7">
          <w:t>, Standard &amp; Poor's, Stockholm International Peace Research Institute)</w:t>
        </w:r>
      </w:ins>
    </w:p>
    <w:p w14:paraId="005F1090" w14:textId="77777777" w:rsidR="009A49D7" w:rsidRDefault="009A49D7">
      <w:pPr>
        <w:pStyle w:val="ListParagraph"/>
        <w:rPr>
          <w:ins w:id="91" w:author="Hiroko Maeda" w:date="2023-02-02T15:27:00Z"/>
        </w:rPr>
        <w:pPrChange w:id="92" w:author="Hiroko Maeda" w:date="2023-02-02T16:00:00Z">
          <w:pPr>
            <w:pStyle w:val="ListParagraph"/>
            <w:numPr>
              <w:numId w:val="21"/>
            </w:numPr>
            <w:ind w:hanging="360"/>
          </w:pPr>
        </w:pPrChange>
      </w:pPr>
    </w:p>
    <w:p w14:paraId="3CAB8982" w14:textId="418EB96E" w:rsidR="00A45D67" w:rsidRDefault="00FF3701" w:rsidP="000D2C11">
      <w:pPr>
        <w:pStyle w:val="ListParagraph"/>
        <w:numPr>
          <w:ilvl w:val="0"/>
          <w:numId w:val="21"/>
        </w:numPr>
        <w:rPr>
          <w:ins w:id="93" w:author="Hiroko Maeda" w:date="2023-02-02T16:08:00Z"/>
        </w:rPr>
      </w:pPr>
      <w:ins w:id="94" w:author="Hiroko Maeda" w:date="2023-02-02T15:58:00Z">
        <w:r>
          <w:t>C</w:t>
        </w:r>
      </w:ins>
      <w:ins w:id="95" w:author="Hiroko Maeda" w:date="2023-02-02T15:27:00Z">
        <w:r w:rsidR="0092443F">
          <w:t>oncerns</w:t>
        </w:r>
      </w:ins>
      <w:ins w:id="96" w:author="Hiroko Maeda" w:date="2023-02-02T15:28:00Z">
        <w:r w:rsidR="0092443F">
          <w:t xml:space="preserve">: </w:t>
        </w:r>
      </w:ins>
      <w:ins w:id="97" w:author="Hiroko Maeda" w:date="2023-02-02T15:57:00Z">
        <w:r w:rsidRPr="00FF3701">
          <w:t xml:space="preserve">Data </w:t>
        </w:r>
      </w:ins>
      <w:ins w:id="98" w:author="Hiroko Maeda" w:date="2023-02-02T15:58:00Z">
        <w:r>
          <w:t xml:space="preserve">should </w:t>
        </w:r>
      </w:ins>
      <w:ins w:id="99" w:author="Hiroko Maeda" w:date="2023-02-02T15:57:00Z">
        <w:r w:rsidRPr="00FF3701">
          <w:t>have no ethical concerns and be free from political incentives.</w:t>
        </w:r>
      </w:ins>
      <w:ins w:id="100" w:author="Hiroko Maeda" w:date="2023-02-02T15:58:00Z">
        <w:r>
          <w:t xml:space="preserve"> However, </w:t>
        </w:r>
      </w:ins>
      <w:ins w:id="101" w:author="Hiroko Maeda" w:date="2023-02-02T15:59:00Z">
        <w:r w:rsidR="000E76BB">
          <w:t xml:space="preserve">please note </w:t>
        </w:r>
      </w:ins>
      <w:ins w:id="102" w:author="Hiroko Maeda" w:date="2023-02-02T15:58:00Z">
        <w:r>
          <w:t>a</w:t>
        </w:r>
      </w:ins>
      <w:ins w:id="103" w:author="Hiroko Maeda" w:date="2023-02-02T15:29:00Z">
        <w:r w:rsidR="00A90C68">
          <w:t>ny delicate matters to be considered</w:t>
        </w:r>
      </w:ins>
      <w:ins w:id="104" w:author="Hiroko Maeda" w:date="2023-02-02T15:59:00Z">
        <w:r w:rsidR="000E76BB">
          <w:t xml:space="preserve"> for internal use only</w:t>
        </w:r>
      </w:ins>
      <w:ins w:id="105" w:author="Hiroko Maeda" w:date="2023-02-02T15:33:00Z">
        <w:r w:rsidR="00270BA1">
          <w:t xml:space="preserve"> (e.g., </w:t>
        </w:r>
      </w:ins>
      <w:ins w:id="106" w:author="Hiroko Maeda" w:date="2023-02-02T15:29:00Z">
        <w:r w:rsidR="00A90C68">
          <w:t>OPHI</w:t>
        </w:r>
      </w:ins>
      <w:ins w:id="107" w:author="Hiroko Maeda" w:date="2023-02-02T15:31:00Z">
        <w:r w:rsidR="00875E97">
          <w:t xml:space="preserve"> M</w:t>
        </w:r>
      </w:ins>
      <w:ins w:id="108" w:author="Hiroko Maeda" w:date="2023-02-02T15:29:00Z">
        <w:r w:rsidR="00A90C68">
          <w:t xml:space="preserve">ultidimensional </w:t>
        </w:r>
      </w:ins>
      <w:ins w:id="109" w:author="Hiroko Maeda" w:date="2023-02-02T15:32:00Z">
        <w:r w:rsidR="00FA7A03">
          <w:t>P</w:t>
        </w:r>
      </w:ins>
      <w:ins w:id="110" w:author="Hiroko Maeda" w:date="2023-02-02T15:29:00Z">
        <w:r w:rsidR="00A90C68">
          <w:t>overty</w:t>
        </w:r>
      </w:ins>
      <w:ins w:id="111" w:author="Hiroko Maeda" w:date="2023-02-02T15:32:00Z">
        <w:r w:rsidR="00FA7A03">
          <w:t xml:space="preserve"> Index</w:t>
        </w:r>
      </w:ins>
      <w:ins w:id="112" w:author="Hiroko Maeda" w:date="2023-02-02T15:34:00Z">
        <w:r w:rsidR="00270BA1">
          <w:t xml:space="preserve"> (MPI)</w:t>
        </w:r>
      </w:ins>
      <w:ins w:id="113" w:author="Hiroko Maeda" w:date="2023-02-02T15:29:00Z">
        <w:r w:rsidR="00A90C68">
          <w:t xml:space="preserve"> vs. </w:t>
        </w:r>
      </w:ins>
      <w:ins w:id="114" w:author="Hiroko Maeda" w:date="2023-02-02T15:30:00Z">
        <w:r w:rsidR="00A90C68">
          <w:t>Po</w:t>
        </w:r>
      </w:ins>
      <w:ins w:id="115" w:author="Hiroko Maeda" w:date="2023-02-02T15:32:00Z">
        <w:r w:rsidR="009F684C">
          <w:t>verty GP’s</w:t>
        </w:r>
      </w:ins>
      <w:ins w:id="116" w:author="Hiroko Maeda" w:date="2023-02-02T15:30:00Z">
        <w:r w:rsidR="00A90C68">
          <w:t xml:space="preserve"> </w:t>
        </w:r>
      </w:ins>
      <w:ins w:id="117" w:author="Hiroko Maeda" w:date="2023-02-02T15:34:00Z">
        <w:r w:rsidR="00270BA1">
          <w:t>MPI</w:t>
        </w:r>
      </w:ins>
      <w:ins w:id="118" w:author="Hiroko Maeda" w:date="2023-02-02T15:29:00Z">
        <w:r w:rsidR="006857BF">
          <w:t>)</w:t>
        </w:r>
      </w:ins>
      <w:ins w:id="119" w:author="Hiroko Maeda" w:date="2023-02-02T15:59:00Z">
        <w:r w:rsidR="000E76BB">
          <w:t xml:space="preserve">. </w:t>
        </w:r>
      </w:ins>
    </w:p>
    <w:p w14:paraId="13752C54" w14:textId="77777777" w:rsidR="00CB355C" w:rsidRDefault="00CB355C">
      <w:pPr>
        <w:pStyle w:val="ListParagraph"/>
        <w:rPr>
          <w:ins w:id="120" w:author="Hiroko Maeda" w:date="2023-02-02T15:35:00Z"/>
        </w:rPr>
        <w:pPrChange w:id="121" w:author="Hiroko Maeda" w:date="2023-02-02T16:08:00Z">
          <w:pPr>
            <w:pStyle w:val="ListParagraph"/>
            <w:numPr>
              <w:numId w:val="21"/>
            </w:numPr>
            <w:ind w:hanging="360"/>
          </w:pPr>
        </w:pPrChange>
      </w:pPr>
    </w:p>
    <w:p w14:paraId="165B26B0" w14:textId="0CF29CC0" w:rsidR="0092443F" w:rsidRDefault="0092443F" w:rsidP="000D2C11">
      <w:pPr>
        <w:pStyle w:val="ListParagraph"/>
        <w:numPr>
          <w:ilvl w:val="0"/>
          <w:numId w:val="21"/>
        </w:numPr>
        <w:rPr>
          <w:ins w:id="122" w:author="Hiroko Maeda" w:date="2023-02-02T16:09:00Z"/>
        </w:rPr>
      </w:pPr>
      <w:ins w:id="123" w:author="Hiroko Maeda" w:date="2023-02-02T15:28:00Z">
        <w:r>
          <w:t xml:space="preserve">Expected workload in </w:t>
        </w:r>
        <w:r w:rsidR="00800D18">
          <w:t>every update</w:t>
        </w:r>
      </w:ins>
      <w:ins w:id="124" w:author="Hiroko Maeda" w:date="2023-02-02T15:36:00Z">
        <w:r w:rsidR="007F11E4">
          <w:t xml:space="preserve"> (labor intensiveness)</w:t>
        </w:r>
      </w:ins>
      <w:ins w:id="125" w:author="Matthew Welch" w:date="2023-02-07T09:20:00Z">
        <w:r w:rsidR="003D46EF">
          <w:t xml:space="preserve"> – </w:t>
        </w:r>
        <w:r w:rsidR="003D46EF" w:rsidRPr="00887468">
          <w:rPr>
            <w:highlight w:val="yellow"/>
            <w:rPrChange w:id="126" w:author="Matthew Welch" w:date="2023-02-07T09:20:00Z">
              <w:rPr/>
            </w:rPrChange>
          </w:rPr>
          <w:t xml:space="preserve">commitment to </w:t>
        </w:r>
        <w:r w:rsidR="00887468" w:rsidRPr="00887468">
          <w:rPr>
            <w:highlight w:val="yellow"/>
            <w:rPrChange w:id="127" w:author="Matthew Welch" w:date="2023-02-07T09:20:00Z">
              <w:rPr/>
            </w:rPrChange>
          </w:rPr>
          <w:t>updating</w:t>
        </w:r>
      </w:ins>
    </w:p>
    <w:p w14:paraId="59A601B5" w14:textId="77777777" w:rsidR="004F21D0" w:rsidRDefault="004F21D0">
      <w:pPr>
        <w:pStyle w:val="ListParagraph"/>
        <w:rPr>
          <w:ins w:id="128" w:author="Hiroko Maeda" w:date="2023-02-02T16:09:00Z"/>
        </w:rPr>
        <w:pPrChange w:id="129" w:author="Hiroko Maeda" w:date="2023-02-02T16:09:00Z">
          <w:pPr>
            <w:pStyle w:val="ListParagraph"/>
            <w:numPr>
              <w:numId w:val="21"/>
            </w:numPr>
            <w:ind w:hanging="360"/>
          </w:pPr>
        </w:pPrChange>
      </w:pPr>
    </w:p>
    <w:p w14:paraId="76A2ABCE" w14:textId="3387061B" w:rsidR="006E7CE2" w:rsidRDefault="00F11574">
      <w:pPr>
        <w:pStyle w:val="ListParagraph"/>
        <w:numPr>
          <w:ilvl w:val="0"/>
          <w:numId w:val="21"/>
        </w:numPr>
      </w:pPr>
      <w:ins w:id="130" w:author="Hiroko Maeda" w:date="2023-02-02T16:09:00Z">
        <w:r>
          <w:t xml:space="preserve">Next steps: After a proposal </w:t>
        </w:r>
      </w:ins>
      <w:ins w:id="131" w:author="Hiroko Maeda" w:date="2023-02-02T16:10:00Z">
        <w:r w:rsidR="00307B5C">
          <w:t xml:space="preserve">for indicator inclusion </w:t>
        </w:r>
      </w:ins>
      <w:ins w:id="132" w:author="Hiroko Maeda" w:date="2023-02-02T16:09:00Z">
        <w:r>
          <w:t>(according to this template)</w:t>
        </w:r>
      </w:ins>
      <w:ins w:id="133" w:author="Hiroko Maeda" w:date="2023-02-02T16:11:00Z">
        <w:r w:rsidR="00CF3C22">
          <w:t xml:space="preserve"> gets submitted to </w:t>
        </w:r>
        <w:r w:rsidR="00D63BEB">
          <w:t>“</w:t>
        </w:r>
        <w:r w:rsidR="00DA77D4">
          <w:t>a one drive folder or a</w:t>
        </w:r>
        <w:r w:rsidR="000633CA">
          <w:t>n alternative place</w:t>
        </w:r>
      </w:ins>
      <w:ins w:id="134" w:author="Hiroko Maeda" w:date="2023-02-02T16:10:00Z">
        <w:r w:rsidR="00307B5C">
          <w:t>,</w:t>
        </w:r>
      </w:ins>
      <w:ins w:id="135" w:author="Hiroko Maeda" w:date="2023-02-02T16:12:00Z">
        <w:r w:rsidR="000633CA">
          <w:t xml:space="preserve">” the </w:t>
        </w:r>
        <w:r w:rsidR="001F7C3C" w:rsidRPr="001F7C3C">
          <w:t>core criteria team, consisting of DECIS colleagues with different domain knowledge and skills, reviews the proposal monthly and suggests the next steps (e.g., resubmission with further clarification, consultation with thematic specialists).</w:t>
        </w:r>
      </w:ins>
    </w:p>
    <w:p w14:paraId="3CF8E571" w14:textId="0BDEECD3" w:rsidR="004F21D0" w:rsidRDefault="006E7CE2" w:rsidP="00CD08C7">
      <w:pPr>
        <w:pStyle w:val="Heading1"/>
      </w:pPr>
      <w:r>
        <w:br w:type="page"/>
      </w:r>
      <w:r>
        <w:lastRenderedPageBreak/>
        <w:t xml:space="preserve">Appendix I </w:t>
      </w:r>
      <w:r w:rsidR="00CD08C7">
        <w:t>– List of current GHG indicators in WDI</w:t>
      </w:r>
    </w:p>
    <w:p w14:paraId="02300777" w14:textId="77777777" w:rsidR="00CD08C7" w:rsidRPr="00CD08C7" w:rsidRDefault="00CD08C7" w:rsidP="00CD08C7"/>
    <w:sectPr w:rsidR="00CD08C7" w:rsidRPr="00CD08C7">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ony Henri Mathias Jany Fujs" w:date="2023-02-28T12:05:00Z" w:initials="THMJF">
    <w:p w14:paraId="26AC00C8" w14:textId="77777777" w:rsidR="00A833BE" w:rsidRDefault="00A833BE">
      <w:pPr>
        <w:pStyle w:val="CommentText"/>
      </w:pPr>
      <w:r>
        <w:rPr>
          <w:rStyle w:val="CommentReference"/>
        </w:rPr>
        <w:annotationRef/>
      </w:r>
      <w:r w:rsidR="00D52AD6">
        <w:t xml:space="preserve">Is the number of unique visitors a good metric </w:t>
      </w:r>
      <w:r w:rsidR="00B36812">
        <w:t>of data quality? Maybe a better indicator of relevance, no?</w:t>
      </w:r>
    </w:p>
    <w:p w14:paraId="2DA6E6A8" w14:textId="77777777" w:rsidR="003D1DF7" w:rsidRDefault="003D1DF7">
      <w:pPr>
        <w:pStyle w:val="CommentText"/>
      </w:pPr>
    </w:p>
    <w:p w14:paraId="3A9D84A9" w14:textId="13546191" w:rsidR="003D1DF7" w:rsidRDefault="003D1DF7">
      <w:pPr>
        <w:pStyle w:val="CommentText"/>
      </w:pPr>
      <w:r>
        <w:t xml:space="preserve">The </w:t>
      </w:r>
      <w:proofErr w:type="spellStart"/>
      <w:r>
        <w:t>Worldometer</w:t>
      </w:r>
      <w:proofErr w:type="spellEnd"/>
      <w:r>
        <w:t xml:space="preserve"> website has been quite popular during the </w:t>
      </w:r>
      <w:r w:rsidR="00D87629">
        <w:t>first Covid waves, even though the data presented there was far from being the most accurate.</w:t>
      </w:r>
    </w:p>
  </w:comment>
  <w:comment w:id="14" w:author="Tony Henri Mathias Jany Fujs" w:date="2023-02-28T12:08:00Z" w:initials="THMJF">
    <w:p w14:paraId="3922479A" w14:textId="3943185F" w:rsidR="00A11BC5" w:rsidRDefault="00A11BC5">
      <w:pPr>
        <w:pStyle w:val="CommentText"/>
      </w:pPr>
      <w:r>
        <w:rPr>
          <w:rStyle w:val="CommentReference"/>
        </w:rPr>
        <w:annotationRef/>
      </w:r>
      <w:r>
        <w:t xml:space="preserve">Is the idea here to have </w:t>
      </w:r>
      <w:r w:rsidR="0015346B">
        <w:t>some kind of checklist for acceptance</w:t>
      </w:r>
      <w:r w:rsidR="00D450F2">
        <w:t xml:space="preserve"> (</w:t>
      </w:r>
      <w:r w:rsidR="007F75EA">
        <w:t xml:space="preserve">for indicators that are not institutional </w:t>
      </w:r>
      <w:proofErr w:type="gramStart"/>
      <w:r w:rsidR="007F75EA">
        <w:t>priorities)</w:t>
      </w:r>
      <w:r w:rsidR="0015346B">
        <w:t>:</w:t>
      </w:r>
      <w:proofErr w:type="gramEnd"/>
    </w:p>
    <w:p w14:paraId="752C204E" w14:textId="77777777" w:rsidR="0015346B" w:rsidRDefault="0015346B" w:rsidP="0015346B">
      <w:pPr>
        <w:pStyle w:val="CommentText"/>
        <w:numPr>
          <w:ilvl w:val="0"/>
          <w:numId w:val="24"/>
        </w:numPr>
      </w:pPr>
      <w:r>
        <w:t>Open license (yes / No)</w:t>
      </w:r>
    </w:p>
    <w:p w14:paraId="5C1685EE" w14:textId="77777777" w:rsidR="0015346B" w:rsidRDefault="0015346B" w:rsidP="0015346B">
      <w:pPr>
        <w:pStyle w:val="CommentText"/>
        <w:numPr>
          <w:ilvl w:val="0"/>
          <w:numId w:val="24"/>
        </w:numPr>
      </w:pPr>
      <w:r>
        <w:t>Number of economie</w:t>
      </w:r>
      <w:r w:rsidR="001A63EA">
        <w:t>s at least 150 (yes / no)</w:t>
      </w:r>
    </w:p>
    <w:p w14:paraId="00CE8E56" w14:textId="77777777" w:rsidR="001A63EA" w:rsidRDefault="001A63EA" w:rsidP="0015346B">
      <w:pPr>
        <w:pStyle w:val="CommentText"/>
        <w:numPr>
          <w:ilvl w:val="0"/>
          <w:numId w:val="24"/>
        </w:numPr>
      </w:pPr>
      <w:r>
        <w:t xml:space="preserve"> Non missing data &gt; </w:t>
      </w:r>
      <w:r w:rsidR="00FE360C">
        <w:t>60% (yes / no)</w:t>
      </w:r>
    </w:p>
    <w:p w14:paraId="7DAC789B" w14:textId="469433A2" w:rsidR="00FE360C" w:rsidRDefault="00FE360C" w:rsidP="0015346B">
      <w:pPr>
        <w:pStyle w:val="CommentText"/>
        <w:numPr>
          <w:ilvl w:val="0"/>
          <w:numId w:val="24"/>
        </w:numPr>
      </w:pPr>
      <w:r>
        <w:t xml:space="preserve"> Etc.</w:t>
      </w:r>
    </w:p>
  </w:comment>
  <w:comment w:id="35" w:author="Tony Henri Mathias Jany Fujs" w:date="2023-02-28T12:16:00Z" w:initials="THMJF">
    <w:p w14:paraId="0B80CEBE" w14:textId="0525FF05" w:rsidR="00CC6391" w:rsidRDefault="00CC6391">
      <w:pPr>
        <w:pStyle w:val="CommentText"/>
      </w:pPr>
      <w:r>
        <w:rPr>
          <w:rStyle w:val="CommentReference"/>
        </w:rPr>
        <w:annotationRef/>
      </w:r>
      <w:r>
        <w:t xml:space="preserve">Not completely clear to me… Seems a bit circular: </w:t>
      </w:r>
      <w:r w:rsidR="00EC396B">
        <w:t>“</w:t>
      </w:r>
      <w:r>
        <w:t>Relevance refers to the processes for monitoring the relevance</w:t>
      </w:r>
      <w:r w:rsidR="00EC396B">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9D84A9" w15:done="0"/>
  <w15:commentEx w15:paraId="7DAC789B" w15:done="0"/>
  <w15:commentEx w15:paraId="0B80CE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6C71" w16cex:dateUtc="2023-02-28T11:05:00Z"/>
  <w16cex:commentExtensible w16cex:durableId="27A86D42" w16cex:dateUtc="2023-02-28T11:08:00Z"/>
  <w16cex:commentExtensible w16cex:durableId="27A86F1C" w16cex:dateUtc="2023-02-28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9D84A9" w16cid:durableId="27A86C71"/>
  <w16cid:commentId w16cid:paraId="7DAC789B" w16cid:durableId="27A86D42"/>
  <w16cid:commentId w16cid:paraId="0B80CEBE" w16cid:durableId="27A86F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C096" w14:textId="77777777" w:rsidR="006D123C" w:rsidRDefault="006D123C" w:rsidP="003D42CA">
      <w:pPr>
        <w:spacing w:after="0" w:line="240" w:lineRule="auto"/>
      </w:pPr>
      <w:r>
        <w:separator/>
      </w:r>
    </w:p>
  </w:endnote>
  <w:endnote w:type="continuationSeparator" w:id="0">
    <w:p w14:paraId="731B3510" w14:textId="77777777" w:rsidR="006D123C" w:rsidRDefault="006D123C" w:rsidP="003D42CA">
      <w:pPr>
        <w:spacing w:after="0" w:line="240" w:lineRule="auto"/>
      </w:pPr>
      <w:r>
        <w:continuationSeparator/>
      </w:r>
    </w:p>
  </w:endnote>
  <w:endnote w:type="continuationNotice" w:id="1">
    <w:p w14:paraId="37617791" w14:textId="77777777" w:rsidR="006D123C" w:rsidRDefault="006D12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460708"/>
      <w:docPartObj>
        <w:docPartGallery w:val="Page Numbers (Bottom of Page)"/>
        <w:docPartUnique/>
      </w:docPartObj>
    </w:sdtPr>
    <w:sdtEndPr>
      <w:rPr>
        <w:noProof/>
      </w:rPr>
    </w:sdtEndPr>
    <w:sdtContent>
      <w:p w14:paraId="54AB085A" w14:textId="17E38EB0" w:rsidR="00755961" w:rsidRDefault="007559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064A9C" w14:textId="77777777" w:rsidR="00755961" w:rsidRDefault="00755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5951" w14:textId="77777777" w:rsidR="006D123C" w:rsidRDefault="006D123C" w:rsidP="003D42CA">
      <w:pPr>
        <w:spacing w:after="0" w:line="240" w:lineRule="auto"/>
      </w:pPr>
      <w:r>
        <w:separator/>
      </w:r>
    </w:p>
  </w:footnote>
  <w:footnote w:type="continuationSeparator" w:id="0">
    <w:p w14:paraId="3902CC71" w14:textId="77777777" w:rsidR="006D123C" w:rsidRDefault="006D123C" w:rsidP="003D42CA">
      <w:pPr>
        <w:spacing w:after="0" w:line="240" w:lineRule="auto"/>
      </w:pPr>
      <w:r>
        <w:continuationSeparator/>
      </w:r>
    </w:p>
  </w:footnote>
  <w:footnote w:type="continuationNotice" w:id="1">
    <w:p w14:paraId="676ADCEA" w14:textId="77777777" w:rsidR="006D123C" w:rsidRDefault="006D123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kooV95NZxul6/" int2:id="i2WKVp6l">
      <int2:state int2:value="Rejected" int2:type="LegacyProofing"/>
    </int2:textHash>
    <int2:textHash int2:hashCode="H4eAVRxR4J6OlM" int2:id="rdNzKwPH">
      <int2:state int2:value="Rejected" int2:type="AugLoop_Acronyms_AcronymsCritique"/>
    </int2:textHash>
    <int2:textHash int2:hashCode="Nc4OPAHqqmFOPl" int2:id="w3YYS9O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FAE"/>
    <w:multiLevelType w:val="hybridMultilevel"/>
    <w:tmpl w:val="AA4EF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A5CE5"/>
    <w:multiLevelType w:val="hybridMultilevel"/>
    <w:tmpl w:val="C9DA267C"/>
    <w:lvl w:ilvl="0" w:tplc="3306DE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54710"/>
    <w:multiLevelType w:val="hybridMultilevel"/>
    <w:tmpl w:val="D5F4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B31AF"/>
    <w:multiLevelType w:val="hybridMultilevel"/>
    <w:tmpl w:val="9164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F4834"/>
    <w:multiLevelType w:val="hybridMultilevel"/>
    <w:tmpl w:val="66BCD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A5A8E"/>
    <w:multiLevelType w:val="hybridMultilevel"/>
    <w:tmpl w:val="159C59F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C09B9"/>
    <w:multiLevelType w:val="multilevel"/>
    <w:tmpl w:val="59A0A6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3FE5A01"/>
    <w:multiLevelType w:val="hybridMultilevel"/>
    <w:tmpl w:val="159C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5397C"/>
    <w:multiLevelType w:val="multilevel"/>
    <w:tmpl w:val="F820A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6632CB6"/>
    <w:multiLevelType w:val="hybridMultilevel"/>
    <w:tmpl w:val="161C8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D1C4C"/>
    <w:multiLevelType w:val="multilevel"/>
    <w:tmpl w:val="920C52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F7631EE"/>
    <w:multiLevelType w:val="hybridMultilevel"/>
    <w:tmpl w:val="E660A0CE"/>
    <w:lvl w:ilvl="0" w:tplc="CAC68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E1424"/>
    <w:multiLevelType w:val="hybridMultilevel"/>
    <w:tmpl w:val="A72A6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9F31C9"/>
    <w:multiLevelType w:val="hybridMultilevel"/>
    <w:tmpl w:val="B862FB00"/>
    <w:lvl w:ilvl="0" w:tplc="F13076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85DDE"/>
    <w:multiLevelType w:val="hybridMultilevel"/>
    <w:tmpl w:val="DCECFA98"/>
    <w:lvl w:ilvl="0" w:tplc="411C44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3165C"/>
    <w:multiLevelType w:val="hybridMultilevel"/>
    <w:tmpl w:val="EE8A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664136"/>
    <w:multiLevelType w:val="hybridMultilevel"/>
    <w:tmpl w:val="0A969E50"/>
    <w:lvl w:ilvl="0" w:tplc="411C447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A1442"/>
    <w:multiLevelType w:val="multilevel"/>
    <w:tmpl w:val="96EA06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BDE663A"/>
    <w:multiLevelType w:val="hybridMultilevel"/>
    <w:tmpl w:val="15B2A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6B1271"/>
    <w:multiLevelType w:val="hybridMultilevel"/>
    <w:tmpl w:val="5FA6B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8C6B72"/>
    <w:multiLevelType w:val="hybridMultilevel"/>
    <w:tmpl w:val="AECA0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BF390F"/>
    <w:multiLevelType w:val="hybridMultilevel"/>
    <w:tmpl w:val="87E4B8F4"/>
    <w:lvl w:ilvl="0" w:tplc="EB5A75A6">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786832"/>
    <w:multiLevelType w:val="hybridMultilevel"/>
    <w:tmpl w:val="2E525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D600D77"/>
    <w:multiLevelType w:val="multilevel"/>
    <w:tmpl w:val="86280B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20"/>
  </w:num>
  <w:num w:numId="3">
    <w:abstractNumId w:val="15"/>
  </w:num>
  <w:num w:numId="4">
    <w:abstractNumId w:val="5"/>
  </w:num>
  <w:num w:numId="5">
    <w:abstractNumId w:val="1"/>
  </w:num>
  <w:num w:numId="6">
    <w:abstractNumId w:val="14"/>
  </w:num>
  <w:num w:numId="7">
    <w:abstractNumId w:val="16"/>
  </w:num>
  <w:num w:numId="8">
    <w:abstractNumId w:val="3"/>
  </w:num>
  <w:num w:numId="9">
    <w:abstractNumId w:val="7"/>
  </w:num>
  <w:num w:numId="10">
    <w:abstractNumId w:val="9"/>
  </w:num>
  <w:num w:numId="11">
    <w:abstractNumId w:val="4"/>
  </w:num>
  <w:num w:numId="12">
    <w:abstractNumId w:val="12"/>
  </w:num>
  <w:num w:numId="13">
    <w:abstractNumId w:val="10"/>
  </w:num>
  <w:num w:numId="14">
    <w:abstractNumId w:val="6"/>
  </w:num>
  <w:num w:numId="15">
    <w:abstractNumId w:val="8"/>
  </w:num>
  <w:num w:numId="16">
    <w:abstractNumId w:val="17"/>
  </w:num>
  <w:num w:numId="17">
    <w:abstractNumId w:val="23"/>
  </w:num>
  <w:num w:numId="18">
    <w:abstractNumId w:val="0"/>
  </w:num>
  <w:num w:numId="19">
    <w:abstractNumId w:val="21"/>
  </w:num>
  <w:num w:numId="20">
    <w:abstractNumId w:val="18"/>
  </w:num>
  <w:num w:numId="21">
    <w:abstractNumId w:val="13"/>
  </w:num>
  <w:num w:numId="22">
    <w:abstractNumId w:val="22"/>
  </w:num>
  <w:num w:numId="23">
    <w:abstractNumId w:val="19"/>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js Benschop">
    <w15:presenceInfo w15:providerId="AD" w15:userId="S::tbenschop@worldbank.org::1c394bdc-eb05-4d15-960b-e6a8fbdd1392"/>
  </w15:person>
  <w15:person w15:author="Tony Henri Mathias Jany Fujs">
    <w15:presenceInfo w15:providerId="AD" w15:userId="S::tfujs@worldbank.org::00abe664-ef88-47f4-973d-6cd1d92553bb"/>
  </w15:person>
  <w15:person w15:author="Hiroko Maeda">
    <w15:presenceInfo w15:providerId="AD" w15:userId="S::hmaeda@worldbank.org::3f9087eb-4581-4fe0-aeed-83d0b7b81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02"/>
    <w:rsid w:val="000116A0"/>
    <w:rsid w:val="00013695"/>
    <w:rsid w:val="0001545E"/>
    <w:rsid w:val="00017CA2"/>
    <w:rsid w:val="0002122F"/>
    <w:rsid w:val="00025F25"/>
    <w:rsid w:val="00030DE0"/>
    <w:rsid w:val="00031EDC"/>
    <w:rsid w:val="000337C8"/>
    <w:rsid w:val="00036FC7"/>
    <w:rsid w:val="000431B8"/>
    <w:rsid w:val="00051860"/>
    <w:rsid w:val="00051F56"/>
    <w:rsid w:val="00060D26"/>
    <w:rsid w:val="00062817"/>
    <w:rsid w:val="000633CA"/>
    <w:rsid w:val="000641A7"/>
    <w:rsid w:val="00065E11"/>
    <w:rsid w:val="00071F84"/>
    <w:rsid w:val="00073347"/>
    <w:rsid w:val="000736A7"/>
    <w:rsid w:val="000750AC"/>
    <w:rsid w:val="00076A45"/>
    <w:rsid w:val="00080AB7"/>
    <w:rsid w:val="000852FB"/>
    <w:rsid w:val="00092264"/>
    <w:rsid w:val="00094AA6"/>
    <w:rsid w:val="0009702A"/>
    <w:rsid w:val="000A13C1"/>
    <w:rsid w:val="000A4351"/>
    <w:rsid w:val="000A6C94"/>
    <w:rsid w:val="000B4E60"/>
    <w:rsid w:val="000B5C30"/>
    <w:rsid w:val="000C09A3"/>
    <w:rsid w:val="000C4033"/>
    <w:rsid w:val="000C4563"/>
    <w:rsid w:val="000C6C3C"/>
    <w:rsid w:val="000D2967"/>
    <w:rsid w:val="000D2C11"/>
    <w:rsid w:val="000D6DB7"/>
    <w:rsid w:val="000D7583"/>
    <w:rsid w:val="000E309D"/>
    <w:rsid w:val="000E5270"/>
    <w:rsid w:val="000E68E0"/>
    <w:rsid w:val="000E76BB"/>
    <w:rsid w:val="000E7E28"/>
    <w:rsid w:val="000F0093"/>
    <w:rsid w:val="000F068B"/>
    <w:rsid w:val="000F171B"/>
    <w:rsid w:val="000F3FF9"/>
    <w:rsid w:val="000F451E"/>
    <w:rsid w:val="0010641E"/>
    <w:rsid w:val="00113C9F"/>
    <w:rsid w:val="00124685"/>
    <w:rsid w:val="00131F38"/>
    <w:rsid w:val="00146246"/>
    <w:rsid w:val="00147316"/>
    <w:rsid w:val="001519A0"/>
    <w:rsid w:val="00152B0D"/>
    <w:rsid w:val="0015346B"/>
    <w:rsid w:val="00160C9B"/>
    <w:rsid w:val="00165885"/>
    <w:rsid w:val="00166E78"/>
    <w:rsid w:val="00170EC9"/>
    <w:rsid w:val="0018302E"/>
    <w:rsid w:val="00183F3C"/>
    <w:rsid w:val="00185EE0"/>
    <w:rsid w:val="00187022"/>
    <w:rsid w:val="00187979"/>
    <w:rsid w:val="00195A65"/>
    <w:rsid w:val="00196912"/>
    <w:rsid w:val="001A63EA"/>
    <w:rsid w:val="001A7799"/>
    <w:rsid w:val="001B1A3E"/>
    <w:rsid w:val="001B6689"/>
    <w:rsid w:val="001C17B6"/>
    <w:rsid w:val="001C286A"/>
    <w:rsid w:val="001C7295"/>
    <w:rsid w:val="001D61C2"/>
    <w:rsid w:val="001D6B02"/>
    <w:rsid w:val="001E4065"/>
    <w:rsid w:val="001F31F2"/>
    <w:rsid w:val="001F6E8A"/>
    <w:rsid w:val="001F7C3C"/>
    <w:rsid w:val="0020728A"/>
    <w:rsid w:val="00213FF2"/>
    <w:rsid w:val="00215D79"/>
    <w:rsid w:val="00216CA2"/>
    <w:rsid w:val="00221821"/>
    <w:rsid w:val="00221CFB"/>
    <w:rsid w:val="002359DF"/>
    <w:rsid w:val="00235E9F"/>
    <w:rsid w:val="00242BE2"/>
    <w:rsid w:val="002535FB"/>
    <w:rsid w:val="00261A5D"/>
    <w:rsid w:val="00261AB7"/>
    <w:rsid w:val="002622DA"/>
    <w:rsid w:val="0026586E"/>
    <w:rsid w:val="00266832"/>
    <w:rsid w:val="00270A88"/>
    <w:rsid w:val="00270BA1"/>
    <w:rsid w:val="00271775"/>
    <w:rsid w:val="00272D1D"/>
    <w:rsid w:val="002739B2"/>
    <w:rsid w:val="00280756"/>
    <w:rsid w:val="002855A2"/>
    <w:rsid w:val="00286E75"/>
    <w:rsid w:val="00287B1E"/>
    <w:rsid w:val="0029058E"/>
    <w:rsid w:val="00290F16"/>
    <w:rsid w:val="00291351"/>
    <w:rsid w:val="00291EF1"/>
    <w:rsid w:val="002955C7"/>
    <w:rsid w:val="002A1978"/>
    <w:rsid w:val="002A6109"/>
    <w:rsid w:val="002B3323"/>
    <w:rsid w:val="002C0A2F"/>
    <w:rsid w:val="002C35C9"/>
    <w:rsid w:val="002E4EFE"/>
    <w:rsid w:val="002E52AC"/>
    <w:rsid w:val="002F6439"/>
    <w:rsid w:val="002F6552"/>
    <w:rsid w:val="00306891"/>
    <w:rsid w:val="00307B5C"/>
    <w:rsid w:val="003149EC"/>
    <w:rsid w:val="003173F1"/>
    <w:rsid w:val="00326D16"/>
    <w:rsid w:val="003321F6"/>
    <w:rsid w:val="003326DF"/>
    <w:rsid w:val="00342117"/>
    <w:rsid w:val="00362FE7"/>
    <w:rsid w:val="0036630D"/>
    <w:rsid w:val="0036785C"/>
    <w:rsid w:val="00372790"/>
    <w:rsid w:val="003763BD"/>
    <w:rsid w:val="003921CE"/>
    <w:rsid w:val="00396118"/>
    <w:rsid w:val="00397C85"/>
    <w:rsid w:val="003A3462"/>
    <w:rsid w:val="003A390E"/>
    <w:rsid w:val="003A75A4"/>
    <w:rsid w:val="003A7D6E"/>
    <w:rsid w:val="003B1A0E"/>
    <w:rsid w:val="003B2794"/>
    <w:rsid w:val="003B2FBC"/>
    <w:rsid w:val="003C1FF1"/>
    <w:rsid w:val="003C2CF1"/>
    <w:rsid w:val="003C457F"/>
    <w:rsid w:val="003C48CF"/>
    <w:rsid w:val="003C5DDC"/>
    <w:rsid w:val="003D1DF7"/>
    <w:rsid w:val="003D3CAA"/>
    <w:rsid w:val="003D42CA"/>
    <w:rsid w:val="003D46EF"/>
    <w:rsid w:val="003E3A7F"/>
    <w:rsid w:val="003E7AD0"/>
    <w:rsid w:val="003F1E13"/>
    <w:rsid w:val="003F54F3"/>
    <w:rsid w:val="003F5734"/>
    <w:rsid w:val="0040299F"/>
    <w:rsid w:val="00403F61"/>
    <w:rsid w:val="00405FEB"/>
    <w:rsid w:val="0040792D"/>
    <w:rsid w:val="00407A56"/>
    <w:rsid w:val="004136AA"/>
    <w:rsid w:val="004140E6"/>
    <w:rsid w:val="0041426C"/>
    <w:rsid w:val="004161ED"/>
    <w:rsid w:val="00420BED"/>
    <w:rsid w:val="00422615"/>
    <w:rsid w:val="00424851"/>
    <w:rsid w:val="004350BC"/>
    <w:rsid w:val="004437A7"/>
    <w:rsid w:val="0044755C"/>
    <w:rsid w:val="00447837"/>
    <w:rsid w:val="0045285A"/>
    <w:rsid w:val="00452D43"/>
    <w:rsid w:val="00452EAB"/>
    <w:rsid w:val="0045414D"/>
    <w:rsid w:val="00454372"/>
    <w:rsid w:val="00454CC1"/>
    <w:rsid w:val="00457D5A"/>
    <w:rsid w:val="00471268"/>
    <w:rsid w:val="00472949"/>
    <w:rsid w:val="004733B1"/>
    <w:rsid w:val="0047600D"/>
    <w:rsid w:val="00481482"/>
    <w:rsid w:val="00483FDB"/>
    <w:rsid w:val="00486E61"/>
    <w:rsid w:val="00487534"/>
    <w:rsid w:val="00492A6C"/>
    <w:rsid w:val="004949C6"/>
    <w:rsid w:val="00497E1E"/>
    <w:rsid w:val="004A497A"/>
    <w:rsid w:val="004A54C8"/>
    <w:rsid w:val="004A775B"/>
    <w:rsid w:val="004B0AD4"/>
    <w:rsid w:val="004B24FE"/>
    <w:rsid w:val="004B30BC"/>
    <w:rsid w:val="004B3838"/>
    <w:rsid w:val="004B38C8"/>
    <w:rsid w:val="004C35F8"/>
    <w:rsid w:val="004C36F5"/>
    <w:rsid w:val="004C750F"/>
    <w:rsid w:val="004D1283"/>
    <w:rsid w:val="004D1841"/>
    <w:rsid w:val="004D1F0E"/>
    <w:rsid w:val="004D5B74"/>
    <w:rsid w:val="004E60E7"/>
    <w:rsid w:val="004F21D0"/>
    <w:rsid w:val="004F2364"/>
    <w:rsid w:val="004F291B"/>
    <w:rsid w:val="004F348F"/>
    <w:rsid w:val="004F3DE4"/>
    <w:rsid w:val="004F4081"/>
    <w:rsid w:val="004F75E5"/>
    <w:rsid w:val="004F786A"/>
    <w:rsid w:val="00500F5C"/>
    <w:rsid w:val="0050239A"/>
    <w:rsid w:val="00510E04"/>
    <w:rsid w:val="00511DC6"/>
    <w:rsid w:val="0051347D"/>
    <w:rsid w:val="00521ED4"/>
    <w:rsid w:val="005309EC"/>
    <w:rsid w:val="005351BD"/>
    <w:rsid w:val="00536A6D"/>
    <w:rsid w:val="00536AC2"/>
    <w:rsid w:val="00537258"/>
    <w:rsid w:val="00545255"/>
    <w:rsid w:val="00551C4F"/>
    <w:rsid w:val="0055422D"/>
    <w:rsid w:val="0055437F"/>
    <w:rsid w:val="005550AD"/>
    <w:rsid w:val="005564B9"/>
    <w:rsid w:val="0056394C"/>
    <w:rsid w:val="00563D10"/>
    <w:rsid w:val="00564108"/>
    <w:rsid w:val="0056498B"/>
    <w:rsid w:val="00566245"/>
    <w:rsid w:val="00567B1E"/>
    <w:rsid w:val="00570A9B"/>
    <w:rsid w:val="00573381"/>
    <w:rsid w:val="005737FE"/>
    <w:rsid w:val="00583C41"/>
    <w:rsid w:val="00590DEF"/>
    <w:rsid w:val="00592556"/>
    <w:rsid w:val="005A143D"/>
    <w:rsid w:val="005A4E13"/>
    <w:rsid w:val="005A556F"/>
    <w:rsid w:val="005B1EC9"/>
    <w:rsid w:val="005B23E5"/>
    <w:rsid w:val="005B3831"/>
    <w:rsid w:val="005B6DD4"/>
    <w:rsid w:val="005C01C5"/>
    <w:rsid w:val="005C0400"/>
    <w:rsid w:val="005C153A"/>
    <w:rsid w:val="005C4492"/>
    <w:rsid w:val="005C66FE"/>
    <w:rsid w:val="005C71FD"/>
    <w:rsid w:val="005D0811"/>
    <w:rsid w:val="005D2155"/>
    <w:rsid w:val="005D3DFC"/>
    <w:rsid w:val="005E0CAE"/>
    <w:rsid w:val="005E12B1"/>
    <w:rsid w:val="005E2AE8"/>
    <w:rsid w:val="005E3A5C"/>
    <w:rsid w:val="005E67B3"/>
    <w:rsid w:val="005F28A6"/>
    <w:rsid w:val="005F2C6D"/>
    <w:rsid w:val="00600DA2"/>
    <w:rsid w:val="0060286F"/>
    <w:rsid w:val="00603148"/>
    <w:rsid w:val="00604821"/>
    <w:rsid w:val="00616396"/>
    <w:rsid w:val="006211DC"/>
    <w:rsid w:val="00622AC4"/>
    <w:rsid w:val="00624451"/>
    <w:rsid w:val="00636191"/>
    <w:rsid w:val="00643D94"/>
    <w:rsid w:val="006464DA"/>
    <w:rsid w:val="006563A9"/>
    <w:rsid w:val="006579F5"/>
    <w:rsid w:val="00657AA9"/>
    <w:rsid w:val="00670AAA"/>
    <w:rsid w:val="00670BCB"/>
    <w:rsid w:val="00676376"/>
    <w:rsid w:val="0067744F"/>
    <w:rsid w:val="00681393"/>
    <w:rsid w:val="00682948"/>
    <w:rsid w:val="006857BF"/>
    <w:rsid w:val="0069157C"/>
    <w:rsid w:val="00692B55"/>
    <w:rsid w:val="006964C2"/>
    <w:rsid w:val="006A00F1"/>
    <w:rsid w:val="006A1E95"/>
    <w:rsid w:val="006A1ED4"/>
    <w:rsid w:val="006A1F43"/>
    <w:rsid w:val="006A49BB"/>
    <w:rsid w:val="006B339D"/>
    <w:rsid w:val="006C3458"/>
    <w:rsid w:val="006D123C"/>
    <w:rsid w:val="006E7CE2"/>
    <w:rsid w:val="006F5356"/>
    <w:rsid w:val="00703201"/>
    <w:rsid w:val="007114A1"/>
    <w:rsid w:val="00716EEA"/>
    <w:rsid w:val="00725D5C"/>
    <w:rsid w:val="00727FB1"/>
    <w:rsid w:val="007358D6"/>
    <w:rsid w:val="0073607B"/>
    <w:rsid w:val="007371DD"/>
    <w:rsid w:val="00740E75"/>
    <w:rsid w:val="007506AE"/>
    <w:rsid w:val="0075082D"/>
    <w:rsid w:val="00752855"/>
    <w:rsid w:val="00755614"/>
    <w:rsid w:val="00755961"/>
    <w:rsid w:val="00760447"/>
    <w:rsid w:val="007660EA"/>
    <w:rsid w:val="00767EF5"/>
    <w:rsid w:val="00770156"/>
    <w:rsid w:val="00771EFD"/>
    <w:rsid w:val="00785302"/>
    <w:rsid w:val="00785587"/>
    <w:rsid w:val="00792867"/>
    <w:rsid w:val="0079730C"/>
    <w:rsid w:val="007A1E5B"/>
    <w:rsid w:val="007B3D4A"/>
    <w:rsid w:val="007B4339"/>
    <w:rsid w:val="007C152B"/>
    <w:rsid w:val="007C4C40"/>
    <w:rsid w:val="007D02FA"/>
    <w:rsid w:val="007D76B8"/>
    <w:rsid w:val="007E1504"/>
    <w:rsid w:val="007E72A9"/>
    <w:rsid w:val="007E7AE8"/>
    <w:rsid w:val="007E7BB6"/>
    <w:rsid w:val="007F11E4"/>
    <w:rsid w:val="007F2BCC"/>
    <w:rsid w:val="007F537E"/>
    <w:rsid w:val="007F75EA"/>
    <w:rsid w:val="00800D18"/>
    <w:rsid w:val="0080164E"/>
    <w:rsid w:val="00801DED"/>
    <w:rsid w:val="008063C5"/>
    <w:rsid w:val="00820E02"/>
    <w:rsid w:val="0082731F"/>
    <w:rsid w:val="00832FF9"/>
    <w:rsid w:val="00835C96"/>
    <w:rsid w:val="00840A9D"/>
    <w:rsid w:val="00844D58"/>
    <w:rsid w:val="0084586E"/>
    <w:rsid w:val="00847944"/>
    <w:rsid w:val="00850143"/>
    <w:rsid w:val="00856B05"/>
    <w:rsid w:val="00860601"/>
    <w:rsid w:val="00861887"/>
    <w:rsid w:val="00861B07"/>
    <w:rsid w:val="00862714"/>
    <w:rsid w:val="00865A61"/>
    <w:rsid w:val="00870733"/>
    <w:rsid w:val="008732CE"/>
    <w:rsid w:val="00875640"/>
    <w:rsid w:val="00875E97"/>
    <w:rsid w:val="0088255F"/>
    <w:rsid w:val="00883D32"/>
    <w:rsid w:val="00887468"/>
    <w:rsid w:val="00891D90"/>
    <w:rsid w:val="008946C5"/>
    <w:rsid w:val="00896C9A"/>
    <w:rsid w:val="008A3B24"/>
    <w:rsid w:val="008A70B1"/>
    <w:rsid w:val="008B3AF1"/>
    <w:rsid w:val="008B4F5A"/>
    <w:rsid w:val="008B746F"/>
    <w:rsid w:val="008C152F"/>
    <w:rsid w:val="008D0B9F"/>
    <w:rsid w:val="008D118F"/>
    <w:rsid w:val="008D15EC"/>
    <w:rsid w:val="008D1E27"/>
    <w:rsid w:val="008D70CE"/>
    <w:rsid w:val="008E3963"/>
    <w:rsid w:val="008F5095"/>
    <w:rsid w:val="008F5DB0"/>
    <w:rsid w:val="008F7745"/>
    <w:rsid w:val="009038F0"/>
    <w:rsid w:val="0090512C"/>
    <w:rsid w:val="00910B75"/>
    <w:rsid w:val="0091204C"/>
    <w:rsid w:val="00913072"/>
    <w:rsid w:val="00914DE4"/>
    <w:rsid w:val="0092443F"/>
    <w:rsid w:val="00937112"/>
    <w:rsid w:val="009371F2"/>
    <w:rsid w:val="00940E38"/>
    <w:rsid w:val="00942829"/>
    <w:rsid w:val="00943686"/>
    <w:rsid w:val="00944D51"/>
    <w:rsid w:val="00952FB0"/>
    <w:rsid w:val="009545CD"/>
    <w:rsid w:val="00962BA4"/>
    <w:rsid w:val="00964455"/>
    <w:rsid w:val="00965D0F"/>
    <w:rsid w:val="0096784D"/>
    <w:rsid w:val="0097702C"/>
    <w:rsid w:val="00980E22"/>
    <w:rsid w:val="0098464D"/>
    <w:rsid w:val="009969F5"/>
    <w:rsid w:val="009A49D7"/>
    <w:rsid w:val="009A5134"/>
    <w:rsid w:val="009B24ED"/>
    <w:rsid w:val="009C457A"/>
    <w:rsid w:val="009C559C"/>
    <w:rsid w:val="009D6B08"/>
    <w:rsid w:val="009E1CE6"/>
    <w:rsid w:val="009F1178"/>
    <w:rsid w:val="009F2C51"/>
    <w:rsid w:val="009F2CC1"/>
    <w:rsid w:val="009F684C"/>
    <w:rsid w:val="00A11BC5"/>
    <w:rsid w:val="00A138A9"/>
    <w:rsid w:val="00A15B02"/>
    <w:rsid w:val="00A16204"/>
    <w:rsid w:val="00A21009"/>
    <w:rsid w:val="00A36984"/>
    <w:rsid w:val="00A36ED5"/>
    <w:rsid w:val="00A45D67"/>
    <w:rsid w:val="00A45F97"/>
    <w:rsid w:val="00A527EA"/>
    <w:rsid w:val="00A536B5"/>
    <w:rsid w:val="00A63099"/>
    <w:rsid w:val="00A63193"/>
    <w:rsid w:val="00A67210"/>
    <w:rsid w:val="00A70A2B"/>
    <w:rsid w:val="00A710C5"/>
    <w:rsid w:val="00A74F59"/>
    <w:rsid w:val="00A80743"/>
    <w:rsid w:val="00A80CFA"/>
    <w:rsid w:val="00A81C3D"/>
    <w:rsid w:val="00A833BE"/>
    <w:rsid w:val="00A845F5"/>
    <w:rsid w:val="00A90C68"/>
    <w:rsid w:val="00A929DF"/>
    <w:rsid w:val="00A96E7B"/>
    <w:rsid w:val="00AA3BBB"/>
    <w:rsid w:val="00AB38F5"/>
    <w:rsid w:val="00AB42E3"/>
    <w:rsid w:val="00AB5C57"/>
    <w:rsid w:val="00AC3F52"/>
    <w:rsid w:val="00AC4859"/>
    <w:rsid w:val="00AC5CF1"/>
    <w:rsid w:val="00AC7522"/>
    <w:rsid w:val="00AD24B2"/>
    <w:rsid w:val="00AD266C"/>
    <w:rsid w:val="00AE03CC"/>
    <w:rsid w:val="00AE56CB"/>
    <w:rsid w:val="00AF2B5B"/>
    <w:rsid w:val="00AF411F"/>
    <w:rsid w:val="00AF5EEF"/>
    <w:rsid w:val="00B022DA"/>
    <w:rsid w:val="00B068FA"/>
    <w:rsid w:val="00B06A6A"/>
    <w:rsid w:val="00B11A72"/>
    <w:rsid w:val="00B1214F"/>
    <w:rsid w:val="00B1710C"/>
    <w:rsid w:val="00B27EB5"/>
    <w:rsid w:val="00B27FA8"/>
    <w:rsid w:val="00B32A31"/>
    <w:rsid w:val="00B341A9"/>
    <w:rsid w:val="00B3454B"/>
    <w:rsid w:val="00B36069"/>
    <w:rsid w:val="00B36812"/>
    <w:rsid w:val="00B41454"/>
    <w:rsid w:val="00B430B0"/>
    <w:rsid w:val="00B56EEE"/>
    <w:rsid w:val="00B6410F"/>
    <w:rsid w:val="00B74471"/>
    <w:rsid w:val="00B774DB"/>
    <w:rsid w:val="00B82D46"/>
    <w:rsid w:val="00B877F1"/>
    <w:rsid w:val="00B90374"/>
    <w:rsid w:val="00B96ACE"/>
    <w:rsid w:val="00BA3479"/>
    <w:rsid w:val="00BB1349"/>
    <w:rsid w:val="00BC1D93"/>
    <w:rsid w:val="00BC5276"/>
    <w:rsid w:val="00BC64A5"/>
    <w:rsid w:val="00BD3CBD"/>
    <w:rsid w:val="00BD519F"/>
    <w:rsid w:val="00BD5A34"/>
    <w:rsid w:val="00BE128B"/>
    <w:rsid w:val="00BE3F88"/>
    <w:rsid w:val="00BE70B5"/>
    <w:rsid w:val="00BF0FB1"/>
    <w:rsid w:val="00BF396A"/>
    <w:rsid w:val="00BF3AC2"/>
    <w:rsid w:val="00BF6960"/>
    <w:rsid w:val="00BF7CD4"/>
    <w:rsid w:val="00C00E70"/>
    <w:rsid w:val="00C02BBB"/>
    <w:rsid w:val="00C047CD"/>
    <w:rsid w:val="00C07237"/>
    <w:rsid w:val="00C10EF7"/>
    <w:rsid w:val="00C1114F"/>
    <w:rsid w:val="00C12C4F"/>
    <w:rsid w:val="00C16C64"/>
    <w:rsid w:val="00C27AA7"/>
    <w:rsid w:val="00C33B5D"/>
    <w:rsid w:val="00C37AC2"/>
    <w:rsid w:val="00C40982"/>
    <w:rsid w:val="00C4726E"/>
    <w:rsid w:val="00C51015"/>
    <w:rsid w:val="00C65A38"/>
    <w:rsid w:val="00C66DC3"/>
    <w:rsid w:val="00C75A1E"/>
    <w:rsid w:val="00C76ABF"/>
    <w:rsid w:val="00C803E3"/>
    <w:rsid w:val="00C807AA"/>
    <w:rsid w:val="00C84D63"/>
    <w:rsid w:val="00C86839"/>
    <w:rsid w:val="00C93E80"/>
    <w:rsid w:val="00CA19E4"/>
    <w:rsid w:val="00CA4E7F"/>
    <w:rsid w:val="00CA707A"/>
    <w:rsid w:val="00CB1C0E"/>
    <w:rsid w:val="00CB282C"/>
    <w:rsid w:val="00CB355C"/>
    <w:rsid w:val="00CB3BD4"/>
    <w:rsid w:val="00CB4FE4"/>
    <w:rsid w:val="00CB505F"/>
    <w:rsid w:val="00CB544F"/>
    <w:rsid w:val="00CC5EEE"/>
    <w:rsid w:val="00CC6391"/>
    <w:rsid w:val="00CD08C7"/>
    <w:rsid w:val="00CD303F"/>
    <w:rsid w:val="00CD7997"/>
    <w:rsid w:val="00CE6252"/>
    <w:rsid w:val="00CF11D0"/>
    <w:rsid w:val="00CF175F"/>
    <w:rsid w:val="00CF2F7C"/>
    <w:rsid w:val="00CF348C"/>
    <w:rsid w:val="00CF3C22"/>
    <w:rsid w:val="00CF5325"/>
    <w:rsid w:val="00D00F2E"/>
    <w:rsid w:val="00D01569"/>
    <w:rsid w:val="00D02E94"/>
    <w:rsid w:val="00D03454"/>
    <w:rsid w:val="00D047AC"/>
    <w:rsid w:val="00D053E7"/>
    <w:rsid w:val="00D139A0"/>
    <w:rsid w:val="00D20004"/>
    <w:rsid w:val="00D317C1"/>
    <w:rsid w:val="00D34A82"/>
    <w:rsid w:val="00D360C6"/>
    <w:rsid w:val="00D407A6"/>
    <w:rsid w:val="00D43771"/>
    <w:rsid w:val="00D4401C"/>
    <w:rsid w:val="00D450F2"/>
    <w:rsid w:val="00D46683"/>
    <w:rsid w:val="00D52AD6"/>
    <w:rsid w:val="00D5558D"/>
    <w:rsid w:val="00D574BA"/>
    <w:rsid w:val="00D63BEB"/>
    <w:rsid w:val="00D64646"/>
    <w:rsid w:val="00D6652C"/>
    <w:rsid w:val="00D73BE5"/>
    <w:rsid w:val="00D74AD0"/>
    <w:rsid w:val="00D80306"/>
    <w:rsid w:val="00D82E37"/>
    <w:rsid w:val="00D87629"/>
    <w:rsid w:val="00D924E8"/>
    <w:rsid w:val="00D92B40"/>
    <w:rsid w:val="00DA1BD1"/>
    <w:rsid w:val="00DA62B5"/>
    <w:rsid w:val="00DA77D4"/>
    <w:rsid w:val="00DB42CF"/>
    <w:rsid w:val="00DB6AAC"/>
    <w:rsid w:val="00DC3CD5"/>
    <w:rsid w:val="00DC4CBB"/>
    <w:rsid w:val="00DD29DB"/>
    <w:rsid w:val="00DE1ABE"/>
    <w:rsid w:val="00DE36B8"/>
    <w:rsid w:val="00DE605E"/>
    <w:rsid w:val="00DF3ED1"/>
    <w:rsid w:val="00E04984"/>
    <w:rsid w:val="00E158AF"/>
    <w:rsid w:val="00E16C39"/>
    <w:rsid w:val="00E21175"/>
    <w:rsid w:val="00E23859"/>
    <w:rsid w:val="00E2767E"/>
    <w:rsid w:val="00E41960"/>
    <w:rsid w:val="00E51EB5"/>
    <w:rsid w:val="00E57303"/>
    <w:rsid w:val="00E62202"/>
    <w:rsid w:val="00E751BC"/>
    <w:rsid w:val="00E774A5"/>
    <w:rsid w:val="00E81EBE"/>
    <w:rsid w:val="00E83999"/>
    <w:rsid w:val="00E84116"/>
    <w:rsid w:val="00E844C2"/>
    <w:rsid w:val="00E865AE"/>
    <w:rsid w:val="00E92B52"/>
    <w:rsid w:val="00EA16F9"/>
    <w:rsid w:val="00EA4449"/>
    <w:rsid w:val="00EB63F5"/>
    <w:rsid w:val="00EC0719"/>
    <w:rsid w:val="00EC1799"/>
    <w:rsid w:val="00EC396B"/>
    <w:rsid w:val="00EC5F19"/>
    <w:rsid w:val="00EC64FA"/>
    <w:rsid w:val="00EC701A"/>
    <w:rsid w:val="00ED4230"/>
    <w:rsid w:val="00EE02BC"/>
    <w:rsid w:val="00EE6DF8"/>
    <w:rsid w:val="00EF5B13"/>
    <w:rsid w:val="00EF5C61"/>
    <w:rsid w:val="00F01396"/>
    <w:rsid w:val="00F01A24"/>
    <w:rsid w:val="00F02F9B"/>
    <w:rsid w:val="00F0336D"/>
    <w:rsid w:val="00F036FF"/>
    <w:rsid w:val="00F0440F"/>
    <w:rsid w:val="00F10D51"/>
    <w:rsid w:val="00F11574"/>
    <w:rsid w:val="00F12A5C"/>
    <w:rsid w:val="00F15237"/>
    <w:rsid w:val="00F15AA0"/>
    <w:rsid w:val="00F17B5E"/>
    <w:rsid w:val="00F20DCA"/>
    <w:rsid w:val="00F305D1"/>
    <w:rsid w:val="00F4167D"/>
    <w:rsid w:val="00F42269"/>
    <w:rsid w:val="00F42810"/>
    <w:rsid w:val="00F55381"/>
    <w:rsid w:val="00F56549"/>
    <w:rsid w:val="00F65846"/>
    <w:rsid w:val="00F66CB8"/>
    <w:rsid w:val="00F67AD5"/>
    <w:rsid w:val="00F72C1E"/>
    <w:rsid w:val="00F754E9"/>
    <w:rsid w:val="00F80CE0"/>
    <w:rsid w:val="00F81B48"/>
    <w:rsid w:val="00F9465E"/>
    <w:rsid w:val="00FA7A03"/>
    <w:rsid w:val="00FA7A3C"/>
    <w:rsid w:val="00FB320E"/>
    <w:rsid w:val="00FB32A1"/>
    <w:rsid w:val="00FB33F2"/>
    <w:rsid w:val="00FC083A"/>
    <w:rsid w:val="00FC6FB9"/>
    <w:rsid w:val="00FD3871"/>
    <w:rsid w:val="00FD73C8"/>
    <w:rsid w:val="00FE360C"/>
    <w:rsid w:val="00FE3DD0"/>
    <w:rsid w:val="00FE4B98"/>
    <w:rsid w:val="00FE79B4"/>
    <w:rsid w:val="00FF05B7"/>
    <w:rsid w:val="00FF0981"/>
    <w:rsid w:val="00FF2E9A"/>
    <w:rsid w:val="00FF363D"/>
    <w:rsid w:val="00FF3701"/>
    <w:rsid w:val="00FF6A17"/>
    <w:rsid w:val="00FF7954"/>
    <w:rsid w:val="011745C0"/>
    <w:rsid w:val="015169F5"/>
    <w:rsid w:val="01BC50C3"/>
    <w:rsid w:val="0347B580"/>
    <w:rsid w:val="03E0790B"/>
    <w:rsid w:val="04631920"/>
    <w:rsid w:val="0591F90C"/>
    <w:rsid w:val="061522A5"/>
    <w:rsid w:val="0673E349"/>
    <w:rsid w:val="06967F8A"/>
    <w:rsid w:val="06E45F23"/>
    <w:rsid w:val="08324FEB"/>
    <w:rsid w:val="08ACC85F"/>
    <w:rsid w:val="08B8AB2E"/>
    <w:rsid w:val="091A825F"/>
    <w:rsid w:val="0A4898C0"/>
    <w:rsid w:val="0A577C8E"/>
    <w:rsid w:val="0AB5998C"/>
    <w:rsid w:val="0AFA8A86"/>
    <w:rsid w:val="0B05B11A"/>
    <w:rsid w:val="0B7EE598"/>
    <w:rsid w:val="0B80E830"/>
    <w:rsid w:val="0BFDA4AC"/>
    <w:rsid w:val="0C315372"/>
    <w:rsid w:val="0CFDCEB8"/>
    <w:rsid w:val="0D393B2B"/>
    <w:rsid w:val="0D64F8ED"/>
    <w:rsid w:val="0D7939E6"/>
    <w:rsid w:val="0E346CAE"/>
    <w:rsid w:val="0E4E400A"/>
    <w:rsid w:val="0EFC3CEE"/>
    <w:rsid w:val="0F6844A7"/>
    <w:rsid w:val="0FBC461A"/>
    <w:rsid w:val="0FE1D911"/>
    <w:rsid w:val="0FEFE113"/>
    <w:rsid w:val="1016EEA5"/>
    <w:rsid w:val="11231D15"/>
    <w:rsid w:val="11370901"/>
    <w:rsid w:val="114FAA58"/>
    <w:rsid w:val="12E674A1"/>
    <w:rsid w:val="13082DB5"/>
    <w:rsid w:val="13476D98"/>
    <w:rsid w:val="139739DE"/>
    <w:rsid w:val="13C4131D"/>
    <w:rsid w:val="14261EEF"/>
    <w:rsid w:val="14312ACD"/>
    <w:rsid w:val="14380B6A"/>
    <w:rsid w:val="14EA5FC8"/>
    <w:rsid w:val="151DF664"/>
    <w:rsid w:val="155BDAA3"/>
    <w:rsid w:val="16A795C4"/>
    <w:rsid w:val="16D8DFBE"/>
    <w:rsid w:val="179D9F64"/>
    <w:rsid w:val="17F9D2DC"/>
    <w:rsid w:val="186AAB01"/>
    <w:rsid w:val="18AEB605"/>
    <w:rsid w:val="18C9404D"/>
    <w:rsid w:val="195038D3"/>
    <w:rsid w:val="19717BF6"/>
    <w:rsid w:val="19C653B5"/>
    <w:rsid w:val="1C1337E6"/>
    <w:rsid w:val="1C6BBDEA"/>
    <w:rsid w:val="1CE0C0D9"/>
    <w:rsid w:val="1D16D748"/>
    <w:rsid w:val="1D52ED68"/>
    <w:rsid w:val="1DC00AF3"/>
    <w:rsid w:val="1E225884"/>
    <w:rsid w:val="1E876394"/>
    <w:rsid w:val="1EFF2EB6"/>
    <w:rsid w:val="1FA9ABCF"/>
    <w:rsid w:val="206D0D50"/>
    <w:rsid w:val="2089677B"/>
    <w:rsid w:val="20899CC2"/>
    <w:rsid w:val="208E445A"/>
    <w:rsid w:val="211FADBC"/>
    <w:rsid w:val="2437C186"/>
    <w:rsid w:val="2496610C"/>
    <w:rsid w:val="254C88CF"/>
    <w:rsid w:val="2729D3E1"/>
    <w:rsid w:val="274E089A"/>
    <w:rsid w:val="27860628"/>
    <w:rsid w:val="27B06FE9"/>
    <w:rsid w:val="27B52F27"/>
    <w:rsid w:val="27BFDC05"/>
    <w:rsid w:val="27D0DBD1"/>
    <w:rsid w:val="2973C775"/>
    <w:rsid w:val="2A436B52"/>
    <w:rsid w:val="2AEC3871"/>
    <w:rsid w:val="2BA40C8D"/>
    <w:rsid w:val="2BAC8927"/>
    <w:rsid w:val="2BDDC3B3"/>
    <w:rsid w:val="2C0AC135"/>
    <w:rsid w:val="2C3AB40F"/>
    <w:rsid w:val="2C560B77"/>
    <w:rsid w:val="2C7CB5A6"/>
    <w:rsid w:val="2CAFBD5D"/>
    <w:rsid w:val="2D730DC6"/>
    <w:rsid w:val="2DEAFE3C"/>
    <w:rsid w:val="2E40EFD8"/>
    <w:rsid w:val="2EC75B9A"/>
    <w:rsid w:val="2EFF0B41"/>
    <w:rsid w:val="2F2CC66A"/>
    <w:rsid w:val="2F792CE1"/>
    <w:rsid w:val="2FBE6EFD"/>
    <w:rsid w:val="31240B37"/>
    <w:rsid w:val="312EA2E3"/>
    <w:rsid w:val="314F284B"/>
    <w:rsid w:val="31C46DA0"/>
    <w:rsid w:val="33257CE7"/>
    <w:rsid w:val="3341F71A"/>
    <w:rsid w:val="33E358B3"/>
    <w:rsid w:val="346DD92F"/>
    <w:rsid w:val="3476D72C"/>
    <w:rsid w:val="353FD661"/>
    <w:rsid w:val="35B56779"/>
    <w:rsid w:val="36340975"/>
    <w:rsid w:val="375C8DB1"/>
    <w:rsid w:val="38FEF36A"/>
    <w:rsid w:val="3908DD8A"/>
    <w:rsid w:val="39114A8C"/>
    <w:rsid w:val="395725D0"/>
    <w:rsid w:val="395864CE"/>
    <w:rsid w:val="3970C2E2"/>
    <w:rsid w:val="39E48F14"/>
    <w:rsid w:val="3A417F70"/>
    <w:rsid w:val="3AFF16B9"/>
    <w:rsid w:val="3B68D07A"/>
    <w:rsid w:val="3B6F1345"/>
    <w:rsid w:val="3BBE65F8"/>
    <w:rsid w:val="3D3EF1F3"/>
    <w:rsid w:val="3D7DDBF7"/>
    <w:rsid w:val="3DE33C69"/>
    <w:rsid w:val="3DFAE33A"/>
    <w:rsid w:val="3E68C0D5"/>
    <w:rsid w:val="3ECDB466"/>
    <w:rsid w:val="3F77DA0C"/>
    <w:rsid w:val="3FB7098A"/>
    <w:rsid w:val="3FD3A85A"/>
    <w:rsid w:val="4182EE38"/>
    <w:rsid w:val="41A28AAE"/>
    <w:rsid w:val="423335FD"/>
    <w:rsid w:val="4263A069"/>
    <w:rsid w:val="42B8734D"/>
    <w:rsid w:val="44974F4B"/>
    <w:rsid w:val="450E4C2F"/>
    <w:rsid w:val="451B16A0"/>
    <w:rsid w:val="45FFBFA3"/>
    <w:rsid w:val="466B0347"/>
    <w:rsid w:val="4671249C"/>
    <w:rsid w:val="4690BCE2"/>
    <w:rsid w:val="46D4A556"/>
    <w:rsid w:val="46DA1AEA"/>
    <w:rsid w:val="4789D78D"/>
    <w:rsid w:val="47D0AB66"/>
    <w:rsid w:val="4805E36E"/>
    <w:rsid w:val="4810D013"/>
    <w:rsid w:val="4829E67B"/>
    <w:rsid w:val="4882E961"/>
    <w:rsid w:val="48CC9972"/>
    <w:rsid w:val="49B2CFBB"/>
    <w:rsid w:val="4AC27A39"/>
    <w:rsid w:val="4B2AA493"/>
    <w:rsid w:val="4BD38444"/>
    <w:rsid w:val="4D6DFC43"/>
    <w:rsid w:val="4DA72391"/>
    <w:rsid w:val="4ED951AE"/>
    <w:rsid w:val="4F8AB0B9"/>
    <w:rsid w:val="50604DEE"/>
    <w:rsid w:val="50749CB3"/>
    <w:rsid w:val="50CC3834"/>
    <w:rsid w:val="52AC0CC4"/>
    <w:rsid w:val="54C43BA9"/>
    <w:rsid w:val="54E733BF"/>
    <w:rsid w:val="56052CE0"/>
    <w:rsid w:val="56327C6D"/>
    <w:rsid w:val="56863469"/>
    <w:rsid w:val="580938F4"/>
    <w:rsid w:val="582CE82A"/>
    <w:rsid w:val="5840AE1A"/>
    <w:rsid w:val="58D9EC9D"/>
    <w:rsid w:val="5923A545"/>
    <w:rsid w:val="596D5B9C"/>
    <w:rsid w:val="5A382FA0"/>
    <w:rsid w:val="5A618C01"/>
    <w:rsid w:val="5A6B4900"/>
    <w:rsid w:val="5AFB4B4F"/>
    <w:rsid w:val="5B7D985B"/>
    <w:rsid w:val="5B984833"/>
    <w:rsid w:val="5C812288"/>
    <w:rsid w:val="5CBD91FF"/>
    <w:rsid w:val="5D02ADCE"/>
    <w:rsid w:val="5DF71668"/>
    <w:rsid w:val="5F14CB5C"/>
    <w:rsid w:val="60626608"/>
    <w:rsid w:val="609D8F8D"/>
    <w:rsid w:val="60C85983"/>
    <w:rsid w:val="61110318"/>
    <w:rsid w:val="61D61EF1"/>
    <w:rsid w:val="61D90EA2"/>
    <w:rsid w:val="621DD6B4"/>
    <w:rsid w:val="64125538"/>
    <w:rsid w:val="64414D81"/>
    <w:rsid w:val="64B1D4AB"/>
    <w:rsid w:val="651B4519"/>
    <w:rsid w:val="65669526"/>
    <w:rsid w:val="65ADA370"/>
    <w:rsid w:val="65CA62C1"/>
    <w:rsid w:val="668E8101"/>
    <w:rsid w:val="66F1DC75"/>
    <w:rsid w:val="671E72AA"/>
    <w:rsid w:val="6721B6E0"/>
    <w:rsid w:val="678C8511"/>
    <w:rsid w:val="67B39B12"/>
    <w:rsid w:val="68C5B7C5"/>
    <w:rsid w:val="68DF3D6A"/>
    <w:rsid w:val="68F9E5FB"/>
    <w:rsid w:val="691E887A"/>
    <w:rsid w:val="69E33AA9"/>
    <w:rsid w:val="6A089BE7"/>
    <w:rsid w:val="6AC48A26"/>
    <w:rsid w:val="6C0B0C2A"/>
    <w:rsid w:val="6CE181B1"/>
    <w:rsid w:val="6D2FE966"/>
    <w:rsid w:val="6D8AFDAD"/>
    <w:rsid w:val="6E3A37B4"/>
    <w:rsid w:val="6E825082"/>
    <w:rsid w:val="6EB522C0"/>
    <w:rsid w:val="707F8D57"/>
    <w:rsid w:val="70B321EA"/>
    <w:rsid w:val="71E59A26"/>
    <w:rsid w:val="7353DBAC"/>
    <w:rsid w:val="738E4274"/>
    <w:rsid w:val="74DC9DD8"/>
    <w:rsid w:val="74EFAC0D"/>
    <w:rsid w:val="751A39E9"/>
    <w:rsid w:val="753AA1C7"/>
    <w:rsid w:val="758C2E5A"/>
    <w:rsid w:val="75C4D04C"/>
    <w:rsid w:val="768B7C6E"/>
    <w:rsid w:val="776B9226"/>
    <w:rsid w:val="7775498C"/>
    <w:rsid w:val="7791C277"/>
    <w:rsid w:val="77FE4442"/>
    <w:rsid w:val="78199064"/>
    <w:rsid w:val="787E40B5"/>
    <w:rsid w:val="789EF6E8"/>
    <w:rsid w:val="78A01878"/>
    <w:rsid w:val="79057F25"/>
    <w:rsid w:val="7919A7E2"/>
    <w:rsid w:val="79B2D182"/>
    <w:rsid w:val="7A4960FE"/>
    <w:rsid w:val="7A52BF21"/>
    <w:rsid w:val="7A73DA94"/>
    <w:rsid w:val="7AF37EC6"/>
    <w:rsid w:val="7B1678E8"/>
    <w:rsid w:val="7B358B67"/>
    <w:rsid w:val="7B5EED91"/>
    <w:rsid w:val="7B6B1073"/>
    <w:rsid w:val="7EAB45ED"/>
    <w:rsid w:val="7EF77456"/>
    <w:rsid w:val="7FA76E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32E5"/>
  <w15:chartTrackingRefBased/>
  <w15:docId w15:val="{BE23EA79-DC91-43F9-9205-4C07E9DB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5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4E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730C"/>
    <w:rPr>
      <w:b/>
      <w:bCs/>
    </w:rPr>
  </w:style>
  <w:style w:type="character" w:customStyle="1" w:styleId="Heading1Char">
    <w:name w:val="Heading 1 Char"/>
    <w:basedOn w:val="DefaultParagraphFont"/>
    <w:link w:val="Heading1"/>
    <w:uiPriority w:val="9"/>
    <w:rsid w:val="000F45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5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4FE4"/>
    <w:pPr>
      <w:ind w:left="720"/>
      <w:contextualSpacing/>
    </w:pPr>
  </w:style>
  <w:style w:type="character" w:customStyle="1" w:styleId="Heading3Char">
    <w:name w:val="Heading 3 Char"/>
    <w:basedOn w:val="DefaultParagraphFont"/>
    <w:link w:val="Heading3"/>
    <w:uiPriority w:val="9"/>
    <w:rsid w:val="00A96E7B"/>
    <w:rPr>
      <w:rFonts w:asciiTheme="majorHAnsi" w:eastAsiaTheme="majorEastAsia" w:hAnsiTheme="majorHAnsi" w:cstheme="majorBidi"/>
      <w:color w:val="1F3763" w:themeColor="accent1" w:themeShade="7F"/>
      <w:sz w:val="24"/>
      <w:szCs w:val="24"/>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70BCB"/>
    <w:rPr>
      <w:b/>
      <w:bCs/>
    </w:rPr>
  </w:style>
  <w:style w:type="character" w:customStyle="1" w:styleId="CommentSubjectChar">
    <w:name w:val="Comment Subject Char"/>
    <w:basedOn w:val="CommentTextChar"/>
    <w:link w:val="CommentSubject"/>
    <w:uiPriority w:val="99"/>
    <w:semiHidden/>
    <w:rsid w:val="00670BCB"/>
    <w:rPr>
      <w:b/>
      <w:bCs/>
      <w:sz w:val="20"/>
      <w:szCs w:val="20"/>
    </w:rPr>
  </w:style>
  <w:style w:type="paragraph" w:styleId="FootnoteText">
    <w:name w:val="footnote text"/>
    <w:basedOn w:val="Normal"/>
    <w:link w:val="FootnoteTextChar"/>
    <w:uiPriority w:val="99"/>
    <w:semiHidden/>
    <w:unhideWhenUsed/>
    <w:rsid w:val="00670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BCB"/>
    <w:rPr>
      <w:sz w:val="20"/>
      <w:szCs w:val="20"/>
    </w:rPr>
  </w:style>
  <w:style w:type="character" w:styleId="FootnoteReference">
    <w:name w:val="footnote reference"/>
    <w:basedOn w:val="DefaultParagraphFont"/>
    <w:uiPriority w:val="99"/>
    <w:semiHidden/>
    <w:unhideWhenUsed/>
    <w:rsid w:val="00670BCB"/>
    <w:rPr>
      <w:vertAlign w:val="superscript"/>
    </w:rPr>
  </w:style>
  <w:style w:type="character" w:styleId="UnresolvedMention">
    <w:name w:val="Unresolved Mention"/>
    <w:basedOn w:val="DefaultParagraphFont"/>
    <w:uiPriority w:val="99"/>
    <w:semiHidden/>
    <w:unhideWhenUsed/>
    <w:rsid w:val="00670BCB"/>
    <w:rPr>
      <w:color w:val="605E5C"/>
      <w:shd w:val="clear" w:color="auto" w:fill="E1DFDD"/>
    </w:rPr>
  </w:style>
  <w:style w:type="character" w:styleId="FollowedHyperlink">
    <w:name w:val="FollowedHyperlink"/>
    <w:basedOn w:val="DefaultParagraphFont"/>
    <w:uiPriority w:val="99"/>
    <w:semiHidden/>
    <w:unhideWhenUsed/>
    <w:rsid w:val="00BF6960"/>
    <w:rPr>
      <w:color w:val="954F72" w:themeColor="followedHyperlink"/>
      <w:u w:val="single"/>
    </w:rPr>
  </w:style>
  <w:style w:type="character" w:customStyle="1" w:styleId="Heading4Char">
    <w:name w:val="Heading 4 Char"/>
    <w:basedOn w:val="DefaultParagraphFont"/>
    <w:link w:val="Heading4"/>
    <w:uiPriority w:val="9"/>
    <w:rsid w:val="000B4E6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65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86E"/>
  </w:style>
  <w:style w:type="paragraph" w:styleId="Footer">
    <w:name w:val="footer"/>
    <w:basedOn w:val="Normal"/>
    <w:link w:val="FooterChar"/>
    <w:uiPriority w:val="99"/>
    <w:unhideWhenUsed/>
    <w:rsid w:val="00265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86E"/>
  </w:style>
  <w:style w:type="table" w:styleId="TableGridLight">
    <w:name w:val="Grid Table Light"/>
    <w:basedOn w:val="TableNormal"/>
    <w:uiPriority w:val="40"/>
    <w:rsid w:val="00BC1D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20980">
      <w:bodyDiv w:val="1"/>
      <w:marLeft w:val="0"/>
      <w:marRight w:val="0"/>
      <w:marTop w:val="0"/>
      <w:marBottom w:val="0"/>
      <w:divBdr>
        <w:top w:val="none" w:sz="0" w:space="0" w:color="auto"/>
        <w:left w:val="none" w:sz="0" w:space="0" w:color="auto"/>
        <w:bottom w:val="none" w:sz="0" w:space="0" w:color="auto"/>
        <w:right w:val="none" w:sz="0" w:space="0" w:color="auto"/>
      </w:divBdr>
    </w:div>
    <w:div w:id="91560623">
      <w:marLeft w:val="0"/>
      <w:marRight w:val="0"/>
      <w:marTop w:val="0"/>
      <w:marBottom w:val="0"/>
      <w:divBdr>
        <w:top w:val="none" w:sz="0" w:space="0" w:color="auto"/>
        <w:left w:val="none" w:sz="0" w:space="0" w:color="auto"/>
        <w:bottom w:val="none" w:sz="0" w:space="0" w:color="auto"/>
        <w:right w:val="none" w:sz="0" w:space="0" w:color="auto"/>
      </w:divBdr>
      <w:divsChild>
        <w:div w:id="155152055">
          <w:marLeft w:val="0"/>
          <w:marRight w:val="0"/>
          <w:marTop w:val="0"/>
          <w:marBottom w:val="0"/>
          <w:divBdr>
            <w:top w:val="none" w:sz="0" w:space="0" w:color="auto"/>
            <w:left w:val="none" w:sz="0" w:space="0" w:color="auto"/>
            <w:bottom w:val="none" w:sz="0" w:space="0" w:color="auto"/>
            <w:right w:val="none" w:sz="0" w:space="0" w:color="auto"/>
          </w:divBdr>
        </w:div>
      </w:divsChild>
    </w:div>
    <w:div w:id="134032983">
      <w:marLeft w:val="0"/>
      <w:marRight w:val="0"/>
      <w:marTop w:val="0"/>
      <w:marBottom w:val="0"/>
      <w:divBdr>
        <w:top w:val="none" w:sz="0" w:space="0" w:color="auto"/>
        <w:left w:val="none" w:sz="0" w:space="0" w:color="auto"/>
        <w:bottom w:val="none" w:sz="0" w:space="0" w:color="auto"/>
        <w:right w:val="none" w:sz="0" w:space="0" w:color="auto"/>
      </w:divBdr>
      <w:divsChild>
        <w:div w:id="1645045607">
          <w:marLeft w:val="0"/>
          <w:marRight w:val="0"/>
          <w:marTop w:val="0"/>
          <w:marBottom w:val="0"/>
          <w:divBdr>
            <w:top w:val="none" w:sz="0" w:space="0" w:color="auto"/>
            <w:left w:val="none" w:sz="0" w:space="0" w:color="auto"/>
            <w:bottom w:val="none" w:sz="0" w:space="0" w:color="auto"/>
            <w:right w:val="none" w:sz="0" w:space="0" w:color="auto"/>
          </w:divBdr>
        </w:div>
      </w:divsChild>
    </w:div>
    <w:div w:id="167646997">
      <w:marLeft w:val="0"/>
      <w:marRight w:val="0"/>
      <w:marTop w:val="0"/>
      <w:marBottom w:val="0"/>
      <w:divBdr>
        <w:top w:val="none" w:sz="0" w:space="0" w:color="auto"/>
        <w:left w:val="none" w:sz="0" w:space="0" w:color="auto"/>
        <w:bottom w:val="none" w:sz="0" w:space="0" w:color="auto"/>
        <w:right w:val="none" w:sz="0" w:space="0" w:color="auto"/>
      </w:divBdr>
      <w:divsChild>
        <w:div w:id="2109351248">
          <w:marLeft w:val="0"/>
          <w:marRight w:val="0"/>
          <w:marTop w:val="0"/>
          <w:marBottom w:val="0"/>
          <w:divBdr>
            <w:top w:val="none" w:sz="0" w:space="0" w:color="auto"/>
            <w:left w:val="none" w:sz="0" w:space="0" w:color="auto"/>
            <w:bottom w:val="none" w:sz="0" w:space="0" w:color="auto"/>
            <w:right w:val="none" w:sz="0" w:space="0" w:color="auto"/>
          </w:divBdr>
        </w:div>
      </w:divsChild>
    </w:div>
    <w:div w:id="186454504">
      <w:marLeft w:val="0"/>
      <w:marRight w:val="0"/>
      <w:marTop w:val="0"/>
      <w:marBottom w:val="0"/>
      <w:divBdr>
        <w:top w:val="none" w:sz="0" w:space="0" w:color="auto"/>
        <w:left w:val="none" w:sz="0" w:space="0" w:color="auto"/>
        <w:bottom w:val="none" w:sz="0" w:space="0" w:color="auto"/>
        <w:right w:val="none" w:sz="0" w:space="0" w:color="auto"/>
      </w:divBdr>
      <w:divsChild>
        <w:div w:id="604382037">
          <w:marLeft w:val="0"/>
          <w:marRight w:val="0"/>
          <w:marTop w:val="0"/>
          <w:marBottom w:val="0"/>
          <w:divBdr>
            <w:top w:val="none" w:sz="0" w:space="0" w:color="auto"/>
            <w:left w:val="none" w:sz="0" w:space="0" w:color="auto"/>
            <w:bottom w:val="none" w:sz="0" w:space="0" w:color="auto"/>
            <w:right w:val="none" w:sz="0" w:space="0" w:color="auto"/>
          </w:divBdr>
        </w:div>
      </w:divsChild>
    </w:div>
    <w:div w:id="317342395">
      <w:marLeft w:val="0"/>
      <w:marRight w:val="0"/>
      <w:marTop w:val="0"/>
      <w:marBottom w:val="0"/>
      <w:divBdr>
        <w:top w:val="none" w:sz="0" w:space="0" w:color="auto"/>
        <w:left w:val="none" w:sz="0" w:space="0" w:color="auto"/>
        <w:bottom w:val="none" w:sz="0" w:space="0" w:color="auto"/>
        <w:right w:val="none" w:sz="0" w:space="0" w:color="auto"/>
      </w:divBdr>
      <w:divsChild>
        <w:div w:id="849292999">
          <w:marLeft w:val="0"/>
          <w:marRight w:val="0"/>
          <w:marTop w:val="0"/>
          <w:marBottom w:val="0"/>
          <w:divBdr>
            <w:top w:val="none" w:sz="0" w:space="0" w:color="auto"/>
            <w:left w:val="none" w:sz="0" w:space="0" w:color="auto"/>
            <w:bottom w:val="none" w:sz="0" w:space="0" w:color="auto"/>
            <w:right w:val="none" w:sz="0" w:space="0" w:color="auto"/>
          </w:divBdr>
        </w:div>
      </w:divsChild>
    </w:div>
    <w:div w:id="330984998">
      <w:marLeft w:val="0"/>
      <w:marRight w:val="0"/>
      <w:marTop w:val="0"/>
      <w:marBottom w:val="0"/>
      <w:divBdr>
        <w:top w:val="none" w:sz="0" w:space="0" w:color="auto"/>
        <w:left w:val="none" w:sz="0" w:space="0" w:color="auto"/>
        <w:bottom w:val="none" w:sz="0" w:space="0" w:color="auto"/>
        <w:right w:val="none" w:sz="0" w:space="0" w:color="auto"/>
      </w:divBdr>
      <w:divsChild>
        <w:div w:id="1331904497">
          <w:marLeft w:val="0"/>
          <w:marRight w:val="0"/>
          <w:marTop w:val="0"/>
          <w:marBottom w:val="0"/>
          <w:divBdr>
            <w:top w:val="none" w:sz="0" w:space="0" w:color="auto"/>
            <w:left w:val="none" w:sz="0" w:space="0" w:color="auto"/>
            <w:bottom w:val="none" w:sz="0" w:space="0" w:color="auto"/>
            <w:right w:val="none" w:sz="0" w:space="0" w:color="auto"/>
          </w:divBdr>
        </w:div>
      </w:divsChild>
    </w:div>
    <w:div w:id="352344835">
      <w:marLeft w:val="0"/>
      <w:marRight w:val="0"/>
      <w:marTop w:val="0"/>
      <w:marBottom w:val="0"/>
      <w:divBdr>
        <w:top w:val="none" w:sz="0" w:space="0" w:color="auto"/>
        <w:left w:val="none" w:sz="0" w:space="0" w:color="auto"/>
        <w:bottom w:val="none" w:sz="0" w:space="0" w:color="auto"/>
        <w:right w:val="none" w:sz="0" w:space="0" w:color="auto"/>
      </w:divBdr>
      <w:divsChild>
        <w:div w:id="23990807">
          <w:marLeft w:val="0"/>
          <w:marRight w:val="0"/>
          <w:marTop w:val="0"/>
          <w:marBottom w:val="0"/>
          <w:divBdr>
            <w:top w:val="none" w:sz="0" w:space="0" w:color="auto"/>
            <w:left w:val="none" w:sz="0" w:space="0" w:color="auto"/>
            <w:bottom w:val="none" w:sz="0" w:space="0" w:color="auto"/>
            <w:right w:val="none" w:sz="0" w:space="0" w:color="auto"/>
          </w:divBdr>
        </w:div>
      </w:divsChild>
    </w:div>
    <w:div w:id="357046019">
      <w:marLeft w:val="0"/>
      <w:marRight w:val="0"/>
      <w:marTop w:val="0"/>
      <w:marBottom w:val="0"/>
      <w:divBdr>
        <w:top w:val="none" w:sz="0" w:space="0" w:color="auto"/>
        <w:left w:val="none" w:sz="0" w:space="0" w:color="auto"/>
        <w:bottom w:val="none" w:sz="0" w:space="0" w:color="auto"/>
        <w:right w:val="none" w:sz="0" w:space="0" w:color="auto"/>
      </w:divBdr>
      <w:divsChild>
        <w:div w:id="1624073067">
          <w:marLeft w:val="0"/>
          <w:marRight w:val="0"/>
          <w:marTop w:val="0"/>
          <w:marBottom w:val="0"/>
          <w:divBdr>
            <w:top w:val="none" w:sz="0" w:space="0" w:color="auto"/>
            <w:left w:val="none" w:sz="0" w:space="0" w:color="auto"/>
            <w:bottom w:val="none" w:sz="0" w:space="0" w:color="auto"/>
            <w:right w:val="none" w:sz="0" w:space="0" w:color="auto"/>
          </w:divBdr>
        </w:div>
      </w:divsChild>
    </w:div>
    <w:div w:id="377046102">
      <w:marLeft w:val="0"/>
      <w:marRight w:val="0"/>
      <w:marTop w:val="0"/>
      <w:marBottom w:val="0"/>
      <w:divBdr>
        <w:top w:val="none" w:sz="0" w:space="0" w:color="auto"/>
        <w:left w:val="none" w:sz="0" w:space="0" w:color="auto"/>
        <w:bottom w:val="none" w:sz="0" w:space="0" w:color="auto"/>
        <w:right w:val="none" w:sz="0" w:space="0" w:color="auto"/>
      </w:divBdr>
      <w:divsChild>
        <w:div w:id="1113935631">
          <w:marLeft w:val="0"/>
          <w:marRight w:val="0"/>
          <w:marTop w:val="0"/>
          <w:marBottom w:val="0"/>
          <w:divBdr>
            <w:top w:val="none" w:sz="0" w:space="0" w:color="auto"/>
            <w:left w:val="none" w:sz="0" w:space="0" w:color="auto"/>
            <w:bottom w:val="none" w:sz="0" w:space="0" w:color="auto"/>
            <w:right w:val="none" w:sz="0" w:space="0" w:color="auto"/>
          </w:divBdr>
        </w:div>
      </w:divsChild>
    </w:div>
    <w:div w:id="378825059">
      <w:marLeft w:val="0"/>
      <w:marRight w:val="0"/>
      <w:marTop w:val="0"/>
      <w:marBottom w:val="0"/>
      <w:divBdr>
        <w:top w:val="none" w:sz="0" w:space="0" w:color="auto"/>
        <w:left w:val="none" w:sz="0" w:space="0" w:color="auto"/>
        <w:bottom w:val="none" w:sz="0" w:space="0" w:color="auto"/>
        <w:right w:val="none" w:sz="0" w:space="0" w:color="auto"/>
      </w:divBdr>
      <w:divsChild>
        <w:div w:id="42682500">
          <w:marLeft w:val="0"/>
          <w:marRight w:val="0"/>
          <w:marTop w:val="0"/>
          <w:marBottom w:val="0"/>
          <w:divBdr>
            <w:top w:val="none" w:sz="0" w:space="0" w:color="auto"/>
            <w:left w:val="none" w:sz="0" w:space="0" w:color="auto"/>
            <w:bottom w:val="none" w:sz="0" w:space="0" w:color="auto"/>
            <w:right w:val="none" w:sz="0" w:space="0" w:color="auto"/>
          </w:divBdr>
        </w:div>
      </w:divsChild>
    </w:div>
    <w:div w:id="429203595">
      <w:marLeft w:val="0"/>
      <w:marRight w:val="0"/>
      <w:marTop w:val="0"/>
      <w:marBottom w:val="0"/>
      <w:divBdr>
        <w:top w:val="none" w:sz="0" w:space="0" w:color="auto"/>
        <w:left w:val="none" w:sz="0" w:space="0" w:color="auto"/>
        <w:bottom w:val="none" w:sz="0" w:space="0" w:color="auto"/>
        <w:right w:val="none" w:sz="0" w:space="0" w:color="auto"/>
      </w:divBdr>
      <w:divsChild>
        <w:div w:id="490682693">
          <w:marLeft w:val="0"/>
          <w:marRight w:val="0"/>
          <w:marTop w:val="0"/>
          <w:marBottom w:val="0"/>
          <w:divBdr>
            <w:top w:val="none" w:sz="0" w:space="0" w:color="auto"/>
            <w:left w:val="none" w:sz="0" w:space="0" w:color="auto"/>
            <w:bottom w:val="none" w:sz="0" w:space="0" w:color="auto"/>
            <w:right w:val="none" w:sz="0" w:space="0" w:color="auto"/>
          </w:divBdr>
        </w:div>
      </w:divsChild>
    </w:div>
    <w:div w:id="446386858">
      <w:marLeft w:val="0"/>
      <w:marRight w:val="0"/>
      <w:marTop w:val="0"/>
      <w:marBottom w:val="0"/>
      <w:divBdr>
        <w:top w:val="none" w:sz="0" w:space="0" w:color="auto"/>
        <w:left w:val="none" w:sz="0" w:space="0" w:color="auto"/>
        <w:bottom w:val="none" w:sz="0" w:space="0" w:color="auto"/>
        <w:right w:val="none" w:sz="0" w:space="0" w:color="auto"/>
      </w:divBdr>
      <w:divsChild>
        <w:div w:id="1331637395">
          <w:marLeft w:val="0"/>
          <w:marRight w:val="0"/>
          <w:marTop w:val="0"/>
          <w:marBottom w:val="0"/>
          <w:divBdr>
            <w:top w:val="none" w:sz="0" w:space="0" w:color="auto"/>
            <w:left w:val="none" w:sz="0" w:space="0" w:color="auto"/>
            <w:bottom w:val="none" w:sz="0" w:space="0" w:color="auto"/>
            <w:right w:val="none" w:sz="0" w:space="0" w:color="auto"/>
          </w:divBdr>
        </w:div>
      </w:divsChild>
    </w:div>
    <w:div w:id="448475270">
      <w:marLeft w:val="0"/>
      <w:marRight w:val="0"/>
      <w:marTop w:val="0"/>
      <w:marBottom w:val="0"/>
      <w:divBdr>
        <w:top w:val="none" w:sz="0" w:space="0" w:color="auto"/>
        <w:left w:val="none" w:sz="0" w:space="0" w:color="auto"/>
        <w:bottom w:val="none" w:sz="0" w:space="0" w:color="auto"/>
        <w:right w:val="none" w:sz="0" w:space="0" w:color="auto"/>
      </w:divBdr>
      <w:divsChild>
        <w:div w:id="448091760">
          <w:marLeft w:val="0"/>
          <w:marRight w:val="0"/>
          <w:marTop w:val="0"/>
          <w:marBottom w:val="0"/>
          <w:divBdr>
            <w:top w:val="none" w:sz="0" w:space="0" w:color="auto"/>
            <w:left w:val="none" w:sz="0" w:space="0" w:color="auto"/>
            <w:bottom w:val="none" w:sz="0" w:space="0" w:color="auto"/>
            <w:right w:val="none" w:sz="0" w:space="0" w:color="auto"/>
          </w:divBdr>
        </w:div>
      </w:divsChild>
    </w:div>
    <w:div w:id="448663735">
      <w:marLeft w:val="0"/>
      <w:marRight w:val="0"/>
      <w:marTop w:val="0"/>
      <w:marBottom w:val="0"/>
      <w:divBdr>
        <w:top w:val="none" w:sz="0" w:space="0" w:color="auto"/>
        <w:left w:val="none" w:sz="0" w:space="0" w:color="auto"/>
        <w:bottom w:val="none" w:sz="0" w:space="0" w:color="auto"/>
        <w:right w:val="none" w:sz="0" w:space="0" w:color="auto"/>
      </w:divBdr>
      <w:divsChild>
        <w:div w:id="2033334066">
          <w:marLeft w:val="0"/>
          <w:marRight w:val="0"/>
          <w:marTop w:val="0"/>
          <w:marBottom w:val="0"/>
          <w:divBdr>
            <w:top w:val="none" w:sz="0" w:space="0" w:color="auto"/>
            <w:left w:val="none" w:sz="0" w:space="0" w:color="auto"/>
            <w:bottom w:val="none" w:sz="0" w:space="0" w:color="auto"/>
            <w:right w:val="none" w:sz="0" w:space="0" w:color="auto"/>
          </w:divBdr>
        </w:div>
      </w:divsChild>
    </w:div>
    <w:div w:id="539785291">
      <w:marLeft w:val="0"/>
      <w:marRight w:val="0"/>
      <w:marTop w:val="0"/>
      <w:marBottom w:val="0"/>
      <w:divBdr>
        <w:top w:val="none" w:sz="0" w:space="0" w:color="auto"/>
        <w:left w:val="none" w:sz="0" w:space="0" w:color="auto"/>
        <w:bottom w:val="none" w:sz="0" w:space="0" w:color="auto"/>
        <w:right w:val="none" w:sz="0" w:space="0" w:color="auto"/>
      </w:divBdr>
      <w:divsChild>
        <w:div w:id="1545017129">
          <w:marLeft w:val="0"/>
          <w:marRight w:val="0"/>
          <w:marTop w:val="0"/>
          <w:marBottom w:val="0"/>
          <w:divBdr>
            <w:top w:val="none" w:sz="0" w:space="0" w:color="auto"/>
            <w:left w:val="none" w:sz="0" w:space="0" w:color="auto"/>
            <w:bottom w:val="none" w:sz="0" w:space="0" w:color="auto"/>
            <w:right w:val="none" w:sz="0" w:space="0" w:color="auto"/>
          </w:divBdr>
        </w:div>
      </w:divsChild>
    </w:div>
    <w:div w:id="641694804">
      <w:marLeft w:val="0"/>
      <w:marRight w:val="0"/>
      <w:marTop w:val="0"/>
      <w:marBottom w:val="0"/>
      <w:divBdr>
        <w:top w:val="none" w:sz="0" w:space="0" w:color="auto"/>
        <w:left w:val="none" w:sz="0" w:space="0" w:color="auto"/>
        <w:bottom w:val="none" w:sz="0" w:space="0" w:color="auto"/>
        <w:right w:val="none" w:sz="0" w:space="0" w:color="auto"/>
      </w:divBdr>
      <w:divsChild>
        <w:div w:id="850413677">
          <w:marLeft w:val="0"/>
          <w:marRight w:val="0"/>
          <w:marTop w:val="0"/>
          <w:marBottom w:val="0"/>
          <w:divBdr>
            <w:top w:val="none" w:sz="0" w:space="0" w:color="auto"/>
            <w:left w:val="none" w:sz="0" w:space="0" w:color="auto"/>
            <w:bottom w:val="none" w:sz="0" w:space="0" w:color="auto"/>
            <w:right w:val="none" w:sz="0" w:space="0" w:color="auto"/>
          </w:divBdr>
        </w:div>
      </w:divsChild>
    </w:div>
    <w:div w:id="648293394">
      <w:marLeft w:val="0"/>
      <w:marRight w:val="0"/>
      <w:marTop w:val="0"/>
      <w:marBottom w:val="0"/>
      <w:divBdr>
        <w:top w:val="none" w:sz="0" w:space="0" w:color="auto"/>
        <w:left w:val="none" w:sz="0" w:space="0" w:color="auto"/>
        <w:bottom w:val="none" w:sz="0" w:space="0" w:color="auto"/>
        <w:right w:val="none" w:sz="0" w:space="0" w:color="auto"/>
      </w:divBdr>
      <w:divsChild>
        <w:div w:id="174073226">
          <w:marLeft w:val="0"/>
          <w:marRight w:val="0"/>
          <w:marTop w:val="0"/>
          <w:marBottom w:val="0"/>
          <w:divBdr>
            <w:top w:val="none" w:sz="0" w:space="0" w:color="auto"/>
            <w:left w:val="none" w:sz="0" w:space="0" w:color="auto"/>
            <w:bottom w:val="none" w:sz="0" w:space="0" w:color="auto"/>
            <w:right w:val="none" w:sz="0" w:space="0" w:color="auto"/>
          </w:divBdr>
        </w:div>
      </w:divsChild>
    </w:div>
    <w:div w:id="715937104">
      <w:marLeft w:val="0"/>
      <w:marRight w:val="0"/>
      <w:marTop w:val="0"/>
      <w:marBottom w:val="0"/>
      <w:divBdr>
        <w:top w:val="none" w:sz="0" w:space="0" w:color="auto"/>
        <w:left w:val="none" w:sz="0" w:space="0" w:color="auto"/>
        <w:bottom w:val="none" w:sz="0" w:space="0" w:color="auto"/>
        <w:right w:val="none" w:sz="0" w:space="0" w:color="auto"/>
      </w:divBdr>
      <w:divsChild>
        <w:div w:id="1604459823">
          <w:marLeft w:val="0"/>
          <w:marRight w:val="0"/>
          <w:marTop w:val="0"/>
          <w:marBottom w:val="0"/>
          <w:divBdr>
            <w:top w:val="none" w:sz="0" w:space="0" w:color="auto"/>
            <w:left w:val="none" w:sz="0" w:space="0" w:color="auto"/>
            <w:bottom w:val="none" w:sz="0" w:space="0" w:color="auto"/>
            <w:right w:val="none" w:sz="0" w:space="0" w:color="auto"/>
          </w:divBdr>
        </w:div>
      </w:divsChild>
    </w:div>
    <w:div w:id="719938735">
      <w:marLeft w:val="0"/>
      <w:marRight w:val="0"/>
      <w:marTop w:val="0"/>
      <w:marBottom w:val="0"/>
      <w:divBdr>
        <w:top w:val="none" w:sz="0" w:space="0" w:color="auto"/>
        <w:left w:val="none" w:sz="0" w:space="0" w:color="auto"/>
        <w:bottom w:val="none" w:sz="0" w:space="0" w:color="auto"/>
        <w:right w:val="none" w:sz="0" w:space="0" w:color="auto"/>
      </w:divBdr>
      <w:divsChild>
        <w:div w:id="832723592">
          <w:marLeft w:val="0"/>
          <w:marRight w:val="0"/>
          <w:marTop w:val="0"/>
          <w:marBottom w:val="0"/>
          <w:divBdr>
            <w:top w:val="none" w:sz="0" w:space="0" w:color="auto"/>
            <w:left w:val="none" w:sz="0" w:space="0" w:color="auto"/>
            <w:bottom w:val="none" w:sz="0" w:space="0" w:color="auto"/>
            <w:right w:val="none" w:sz="0" w:space="0" w:color="auto"/>
          </w:divBdr>
        </w:div>
      </w:divsChild>
    </w:div>
    <w:div w:id="755978859">
      <w:marLeft w:val="0"/>
      <w:marRight w:val="0"/>
      <w:marTop w:val="0"/>
      <w:marBottom w:val="0"/>
      <w:divBdr>
        <w:top w:val="none" w:sz="0" w:space="0" w:color="auto"/>
        <w:left w:val="none" w:sz="0" w:space="0" w:color="auto"/>
        <w:bottom w:val="none" w:sz="0" w:space="0" w:color="auto"/>
        <w:right w:val="none" w:sz="0" w:space="0" w:color="auto"/>
      </w:divBdr>
      <w:divsChild>
        <w:div w:id="1301377497">
          <w:marLeft w:val="0"/>
          <w:marRight w:val="0"/>
          <w:marTop w:val="0"/>
          <w:marBottom w:val="0"/>
          <w:divBdr>
            <w:top w:val="none" w:sz="0" w:space="0" w:color="auto"/>
            <w:left w:val="none" w:sz="0" w:space="0" w:color="auto"/>
            <w:bottom w:val="none" w:sz="0" w:space="0" w:color="auto"/>
            <w:right w:val="none" w:sz="0" w:space="0" w:color="auto"/>
          </w:divBdr>
        </w:div>
      </w:divsChild>
    </w:div>
    <w:div w:id="759570927">
      <w:bodyDiv w:val="1"/>
      <w:marLeft w:val="0"/>
      <w:marRight w:val="0"/>
      <w:marTop w:val="0"/>
      <w:marBottom w:val="0"/>
      <w:divBdr>
        <w:top w:val="none" w:sz="0" w:space="0" w:color="auto"/>
        <w:left w:val="none" w:sz="0" w:space="0" w:color="auto"/>
        <w:bottom w:val="none" w:sz="0" w:space="0" w:color="auto"/>
        <w:right w:val="none" w:sz="0" w:space="0" w:color="auto"/>
      </w:divBdr>
      <w:divsChild>
        <w:div w:id="369695749">
          <w:marLeft w:val="0"/>
          <w:marRight w:val="0"/>
          <w:marTop w:val="0"/>
          <w:marBottom w:val="0"/>
          <w:divBdr>
            <w:top w:val="none" w:sz="0" w:space="0" w:color="auto"/>
            <w:left w:val="none" w:sz="0" w:space="0" w:color="auto"/>
            <w:bottom w:val="none" w:sz="0" w:space="0" w:color="auto"/>
            <w:right w:val="none" w:sz="0" w:space="0" w:color="auto"/>
          </w:divBdr>
        </w:div>
        <w:div w:id="1006439090">
          <w:marLeft w:val="0"/>
          <w:marRight w:val="0"/>
          <w:marTop w:val="0"/>
          <w:marBottom w:val="0"/>
          <w:divBdr>
            <w:top w:val="none" w:sz="0" w:space="0" w:color="auto"/>
            <w:left w:val="none" w:sz="0" w:space="0" w:color="auto"/>
            <w:bottom w:val="none" w:sz="0" w:space="0" w:color="auto"/>
            <w:right w:val="none" w:sz="0" w:space="0" w:color="auto"/>
          </w:divBdr>
        </w:div>
        <w:div w:id="1138259627">
          <w:marLeft w:val="0"/>
          <w:marRight w:val="0"/>
          <w:marTop w:val="0"/>
          <w:marBottom w:val="0"/>
          <w:divBdr>
            <w:top w:val="none" w:sz="0" w:space="0" w:color="auto"/>
            <w:left w:val="none" w:sz="0" w:space="0" w:color="auto"/>
            <w:bottom w:val="none" w:sz="0" w:space="0" w:color="auto"/>
            <w:right w:val="none" w:sz="0" w:space="0" w:color="auto"/>
          </w:divBdr>
        </w:div>
        <w:div w:id="1238396220">
          <w:marLeft w:val="0"/>
          <w:marRight w:val="0"/>
          <w:marTop w:val="0"/>
          <w:marBottom w:val="0"/>
          <w:divBdr>
            <w:top w:val="none" w:sz="0" w:space="0" w:color="auto"/>
            <w:left w:val="none" w:sz="0" w:space="0" w:color="auto"/>
            <w:bottom w:val="none" w:sz="0" w:space="0" w:color="auto"/>
            <w:right w:val="none" w:sz="0" w:space="0" w:color="auto"/>
          </w:divBdr>
        </w:div>
        <w:div w:id="1926957641">
          <w:marLeft w:val="0"/>
          <w:marRight w:val="0"/>
          <w:marTop w:val="0"/>
          <w:marBottom w:val="0"/>
          <w:divBdr>
            <w:top w:val="none" w:sz="0" w:space="0" w:color="auto"/>
            <w:left w:val="none" w:sz="0" w:space="0" w:color="auto"/>
            <w:bottom w:val="none" w:sz="0" w:space="0" w:color="auto"/>
            <w:right w:val="none" w:sz="0" w:space="0" w:color="auto"/>
          </w:divBdr>
        </w:div>
      </w:divsChild>
    </w:div>
    <w:div w:id="792285253">
      <w:marLeft w:val="0"/>
      <w:marRight w:val="0"/>
      <w:marTop w:val="0"/>
      <w:marBottom w:val="0"/>
      <w:divBdr>
        <w:top w:val="none" w:sz="0" w:space="0" w:color="auto"/>
        <w:left w:val="none" w:sz="0" w:space="0" w:color="auto"/>
        <w:bottom w:val="none" w:sz="0" w:space="0" w:color="auto"/>
        <w:right w:val="none" w:sz="0" w:space="0" w:color="auto"/>
      </w:divBdr>
      <w:divsChild>
        <w:div w:id="1324892426">
          <w:marLeft w:val="0"/>
          <w:marRight w:val="0"/>
          <w:marTop w:val="0"/>
          <w:marBottom w:val="0"/>
          <w:divBdr>
            <w:top w:val="none" w:sz="0" w:space="0" w:color="auto"/>
            <w:left w:val="none" w:sz="0" w:space="0" w:color="auto"/>
            <w:bottom w:val="none" w:sz="0" w:space="0" w:color="auto"/>
            <w:right w:val="none" w:sz="0" w:space="0" w:color="auto"/>
          </w:divBdr>
        </w:div>
      </w:divsChild>
    </w:div>
    <w:div w:id="838613921">
      <w:bodyDiv w:val="1"/>
      <w:marLeft w:val="0"/>
      <w:marRight w:val="0"/>
      <w:marTop w:val="0"/>
      <w:marBottom w:val="0"/>
      <w:divBdr>
        <w:top w:val="none" w:sz="0" w:space="0" w:color="auto"/>
        <w:left w:val="none" w:sz="0" w:space="0" w:color="auto"/>
        <w:bottom w:val="none" w:sz="0" w:space="0" w:color="auto"/>
        <w:right w:val="none" w:sz="0" w:space="0" w:color="auto"/>
      </w:divBdr>
      <w:divsChild>
        <w:div w:id="632099315">
          <w:marLeft w:val="0"/>
          <w:marRight w:val="0"/>
          <w:marTop w:val="0"/>
          <w:marBottom w:val="0"/>
          <w:divBdr>
            <w:top w:val="none" w:sz="0" w:space="0" w:color="auto"/>
            <w:left w:val="none" w:sz="0" w:space="0" w:color="auto"/>
            <w:bottom w:val="none" w:sz="0" w:space="0" w:color="auto"/>
            <w:right w:val="none" w:sz="0" w:space="0" w:color="auto"/>
          </w:divBdr>
        </w:div>
        <w:div w:id="893811932">
          <w:marLeft w:val="0"/>
          <w:marRight w:val="0"/>
          <w:marTop w:val="0"/>
          <w:marBottom w:val="0"/>
          <w:divBdr>
            <w:top w:val="none" w:sz="0" w:space="0" w:color="auto"/>
            <w:left w:val="none" w:sz="0" w:space="0" w:color="auto"/>
            <w:bottom w:val="none" w:sz="0" w:space="0" w:color="auto"/>
            <w:right w:val="none" w:sz="0" w:space="0" w:color="auto"/>
          </w:divBdr>
        </w:div>
        <w:div w:id="1181235899">
          <w:marLeft w:val="0"/>
          <w:marRight w:val="0"/>
          <w:marTop w:val="0"/>
          <w:marBottom w:val="0"/>
          <w:divBdr>
            <w:top w:val="none" w:sz="0" w:space="0" w:color="auto"/>
            <w:left w:val="none" w:sz="0" w:space="0" w:color="auto"/>
            <w:bottom w:val="none" w:sz="0" w:space="0" w:color="auto"/>
            <w:right w:val="none" w:sz="0" w:space="0" w:color="auto"/>
          </w:divBdr>
        </w:div>
      </w:divsChild>
    </w:div>
    <w:div w:id="848325977">
      <w:marLeft w:val="0"/>
      <w:marRight w:val="0"/>
      <w:marTop w:val="0"/>
      <w:marBottom w:val="0"/>
      <w:divBdr>
        <w:top w:val="none" w:sz="0" w:space="0" w:color="auto"/>
        <w:left w:val="none" w:sz="0" w:space="0" w:color="auto"/>
        <w:bottom w:val="none" w:sz="0" w:space="0" w:color="auto"/>
        <w:right w:val="none" w:sz="0" w:space="0" w:color="auto"/>
      </w:divBdr>
      <w:divsChild>
        <w:div w:id="86464459">
          <w:marLeft w:val="0"/>
          <w:marRight w:val="0"/>
          <w:marTop w:val="0"/>
          <w:marBottom w:val="0"/>
          <w:divBdr>
            <w:top w:val="none" w:sz="0" w:space="0" w:color="auto"/>
            <w:left w:val="none" w:sz="0" w:space="0" w:color="auto"/>
            <w:bottom w:val="none" w:sz="0" w:space="0" w:color="auto"/>
            <w:right w:val="none" w:sz="0" w:space="0" w:color="auto"/>
          </w:divBdr>
        </w:div>
      </w:divsChild>
    </w:div>
    <w:div w:id="871186727">
      <w:marLeft w:val="0"/>
      <w:marRight w:val="0"/>
      <w:marTop w:val="0"/>
      <w:marBottom w:val="0"/>
      <w:divBdr>
        <w:top w:val="none" w:sz="0" w:space="0" w:color="auto"/>
        <w:left w:val="none" w:sz="0" w:space="0" w:color="auto"/>
        <w:bottom w:val="none" w:sz="0" w:space="0" w:color="auto"/>
        <w:right w:val="none" w:sz="0" w:space="0" w:color="auto"/>
      </w:divBdr>
      <w:divsChild>
        <w:div w:id="655184720">
          <w:marLeft w:val="0"/>
          <w:marRight w:val="0"/>
          <w:marTop w:val="0"/>
          <w:marBottom w:val="0"/>
          <w:divBdr>
            <w:top w:val="none" w:sz="0" w:space="0" w:color="auto"/>
            <w:left w:val="none" w:sz="0" w:space="0" w:color="auto"/>
            <w:bottom w:val="none" w:sz="0" w:space="0" w:color="auto"/>
            <w:right w:val="none" w:sz="0" w:space="0" w:color="auto"/>
          </w:divBdr>
        </w:div>
      </w:divsChild>
    </w:div>
    <w:div w:id="878710884">
      <w:marLeft w:val="0"/>
      <w:marRight w:val="0"/>
      <w:marTop w:val="0"/>
      <w:marBottom w:val="0"/>
      <w:divBdr>
        <w:top w:val="none" w:sz="0" w:space="0" w:color="auto"/>
        <w:left w:val="none" w:sz="0" w:space="0" w:color="auto"/>
        <w:bottom w:val="none" w:sz="0" w:space="0" w:color="auto"/>
        <w:right w:val="none" w:sz="0" w:space="0" w:color="auto"/>
      </w:divBdr>
      <w:divsChild>
        <w:div w:id="716010298">
          <w:marLeft w:val="0"/>
          <w:marRight w:val="0"/>
          <w:marTop w:val="0"/>
          <w:marBottom w:val="0"/>
          <w:divBdr>
            <w:top w:val="none" w:sz="0" w:space="0" w:color="auto"/>
            <w:left w:val="none" w:sz="0" w:space="0" w:color="auto"/>
            <w:bottom w:val="none" w:sz="0" w:space="0" w:color="auto"/>
            <w:right w:val="none" w:sz="0" w:space="0" w:color="auto"/>
          </w:divBdr>
        </w:div>
      </w:divsChild>
    </w:div>
    <w:div w:id="943850282">
      <w:marLeft w:val="0"/>
      <w:marRight w:val="0"/>
      <w:marTop w:val="0"/>
      <w:marBottom w:val="0"/>
      <w:divBdr>
        <w:top w:val="none" w:sz="0" w:space="0" w:color="auto"/>
        <w:left w:val="none" w:sz="0" w:space="0" w:color="auto"/>
        <w:bottom w:val="none" w:sz="0" w:space="0" w:color="auto"/>
        <w:right w:val="none" w:sz="0" w:space="0" w:color="auto"/>
      </w:divBdr>
      <w:divsChild>
        <w:div w:id="2038694336">
          <w:marLeft w:val="0"/>
          <w:marRight w:val="0"/>
          <w:marTop w:val="0"/>
          <w:marBottom w:val="0"/>
          <w:divBdr>
            <w:top w:val="none" w:sz="0" w:space="0" w:color="auto"/>
            <w:left w:val="none" w:sz="0" w:space="0" w:color="auto"/>
            <w:bottom w:val="none" w:sz="0" w:space="0" w:color="auto"/>
            <w:right w:val="none" w:sz="0" w:space="0" w:color="auto"/>
          </w:divBdr>
        </w:div>
      </w:divsChild>
    </w:div>
    <w:div w:id="1011761683">
      <w:marLeft w:val="0"/>
      <w:marRight w:val="0"/>
      <w:marTop w:val="0"/>
      <w:marBottom w:val="0"/>
      <w:divBdr>
        <w:top w:val="none" w:sz="0" w:space="0" w:color="auto"/>
        <w:left w:val="none" w:sz="0" w:space="0" w:color="auto"/>
        <w:bottom w:val="none" w:sz="0" w:space="0" w:color="auto"/>
        <w:right w:val="none" w:sz="0" w:space="0" w:color="auto"/>
      </w:divBdr>
      <w:divsChild>
        <w:div w:id="8259766">
          <w:marLeft w:val="0"/>
          <w:marRight w:val="0"/>
          <w:marTop w:val="0"/>
          <w:marBottom w:val="0"/>
          <w:divBdr>
            <w:top w:val="none" w:sz="0" w:space="0" w:color="auto"/>
            <w:left w:val="none" w:sz="0" w:space="0" w:color="auto"/>
            <w:bottom w:val="none" w:sz="0" w:space="0" w:color="auto"/>
            <w:right w:val="none" w:sz="0" w:space="0" w:color="auto"/>
          </w:divBdr>
        </w:div>
      </w:divsChild>
    </w:div>
    <w:div w:id="1072199804">
      <w:marLeft w:val="0"/>
      <w:marRight w:val="0"/>
      <w:marTop w:val="0"/>
      <w:marBottom w:val="0"/>
      <w:divBdr>
        <w:top w:val="none" w:sz="0" w:space="0" w:color="auto"/>
        <w:left w:val="none" w:sz="0" w:space="0" w:color="auto"/>
        <w:bottom w:val="none" w:sz="0" w:space="0" w:color="auto"/>
        <w:right w:val="none" w:sz="0" w:space="0" w:color="auto"/>
      </w:divBdr>
      <w:divsChild>
        <w:div w:id="464742936">
          <w:marLeft w:val="0"/>
          <w:marRight w:val="0"/>
          <w:marTop w:val="0"/>
          <w:marBottom w:val="0"/>
          <w:divBdr>
            <w:top w:val="none" w:sz="0" w:space="0" w:color="auto"/>
            <w:left w:val="none" w:sz="0" w:space="0" w:color="auto"/>
            <w:bottom w:val="none" w:sz="0" w:space="0" w:color="auto"/>
            <w:right w:val="none" w:sz="0" w:space="0" w:color="auto"/>
          </w:divBdr>
        </w:div>
      </w:divsChild>
    </w:div>
    <w:div w:id="1091008907">
      <w:bodyDiv w:val="1"/>
      <w:marLeft w:val="0"/>
      <w:marRight w:val="0"/>
      <w:marTop w:val="0"/>
      <w:marBottom w:val="0"/>
      <w:divBdr>
        <w:top w:val="none" w:sz="0" w:space="0" w:color="auto"/>
        <w:left w:val="none" w:sz="0" w:space="0" w:color="auto"/>
        <w:bottom w:val="none" w:sz="0" w:space="0" w:color="auto"/>
        <w:right w:val="none" w:sz="0" w:space="0" w:color="auto"/>
      </w:divBdr>
      <w:divsChild>
        <w:div w:id="188761758">
          <w:marLeft w:val="0"/>
          <w:marRight w:val="0"/>
          <w:marTop w:val="0"/>
          <w:marBottom w:val="0"/>
          <w:divBdr>
            <w:top w:val="none" w:sz="0" w:space="0" w:color="auto"/>
            <w:left w:val="none" w:sz="0" w:space="0" w:color="auto"/>
            <w:bottom w:val="none" w:sz="0" w:space="0" w:color="auto"/>
            <w:right w:val="none" w:sz="0" w:space="0" w:color="auto"/>
          </w:divBdr>
        </w:div>
        <w:div w:id="836575177">
          <w:marLeft w:val="0"/>
          <w:marRight w:val="0"/>
          <w:marTop w:val="0"/>
          <w:marBottom w:val="0"/>
          <w:divBdr>
            <w:top w:val="none" w:sz="0" w:space="0" w:color="auto"/>
            <w:left w:val="none" w:sz="0" w:space="0" w:color="auto"/>
            <w:bottom w:val="none" w:sz="0" w:space="0" w:color="auto"/>
            <w:right w:val="none" w:sz="0" w:space="0" w:color="auto"/>
          </w:divBdr>
        </w:div>
        <w:div w:id="1277904197">
          <w:marLeft w:val="0"/>
          <w:marRight w:val="0"/>
          <w:marTop w:val="0"/>
          <w:marBottom w:val="0"/>
          <w:divBdr>
            <w:top w:val="none" w:sz="0" w:space="0" w:color="auto"/>
            <w:left w:val="none" w:sz="0" w:space="0" w:color="auto"/>
            <w:bottom w:val="none" w:sz="0" w:space="0" w:color="auto"/>
            <w:right w:val="none" w:sz="0" w:space="0" w:color="auto"/>
          </w:divBdr>
        </w:div>
        <w:div w:id="1886063056">
          <w:marLeft w:val="0"/>
          <w:marRight w:val="0"/>
          <w:marTop w:val="0"/>
          <w:marBottom w:val="0"/>
          <w:divBdr>
            <w:top w:val="none" w:sz="0" w:space="0" w:color="auto"/>
            <w:left w:val="none" w:sz="0" w:space="0" w:color="auto"/>
            <w:bottom w:val="none" w:sz="0" w:space="0" w:color="auto"/>
            <w:right w:val="none" w:sz="0" w:space="0" w:color="auto"/>
          </w:divBdr>
        </w:div>
        <w:div w:id="1887326058">
          <w:marLeft w:val="0"/>
          <w:marRight w:val="0"/>
          <w:marTop w:val="0"/>
          <w:marBottom w:val="0"/>
          <w:divBdr>
            <w:top w:val="none" w:sz="0" w:space="0" w:color="auto"/>
            <w:left w:val="none" w:sz="0" w:space="0" w:color="auto"/>
            <w:bottom w:val="none" w:sz="0" w:space="0" w:color="auto"/>
            <w:right w:val="none" w:sz="0" w:space="0" w:color="auto"/>
          </w:divBdr>
        </w:div>
      </w:divsChild>
    </w:div>
    <w:div w:id="1093402977">
      <w:marLeft w:val="0"/>
      <w:marRight w:val="0"/>
      <w:marTop w:val="0"/>
      <w:marBottom w:val="0"/>
      <w:divBdr>
        <w:top w:val="none" w:sz="0" w:space="0" w:color="auto"/>
        <w:left w:val="none" w:sz="0" w:space="0" w:color="auto"/>
        <w:bottom w:val="none" w:sz="0" w:space="0" w:color="auto"/>
        <w:right w:val="none" w:sz="0" w:space="0" w:color="auto"/>
      </w:divBdr>
      <w:divsChild>
        <w:div w:id="532379815">
          <w:marLeft w:val="0"/>
          <w:marRight w:val="0"/>
          <w:marTop w:val="0"/>
          <w:marBottom w:val="0"/>
          <w:divBdr>
            <w:top w:val="none" w:sz="0" w:space="0" w:color="auto"/>
            <w:left w:val="none" w:sz="0" w:space="0" w:color="auto"/>
            <w:bottom w:val="none" w:sz="0" w:space="0" w:color="auto"/>
            <w:right w:val="none" w:sz="0" w:space="0" w:color="auto"/>
          </w:divBdr>
        </w:div>
      </w:divsChild>
    </w:div>
    <w:div w:id="1120415876">
      <w:marLeft w:val="0"/>
      <w:marRight w:val="0"/>
      <w:marTop w:val="0"/>
      <w:marBottom w:val="0"/>
      <w:divBdr>
        <w:top w:val="none" w:sz="0" w:space="0" w:color="auto"/>
        <w:left w:val="none" w:sz="0" w:space="0" w:color="auto"/>
        <w:bottom w:val="none" w:sz="0" w:space="0" w:color="auto"/>
        <w:right w:val="none" w:sz="0" w:space="0" w:color="auto"/>
      </w:divBdr>
      <w:divsChild>
        <w:div w:id="1265571773">
          <w:marLeft w:val="0"/>
          <w:marRight w:val="0"/>
          <w:marTop w:val="0"/>
          <w:marBottom w:val="0"/>
          <w:divBdr>
            <w:top w:val="none" w:sz="0" w:space="0" w:color="auto"/>
            <w:left w:val="none" w:sz="0" w:space="0" w:color="auto"/>
            <w:bottom w:val="none" w:sz="0" w:space="0" w:color="auto"/>
            <w:right w:val="none" w:sz="0" w:space="0" w:color="auto"/>
          </w:divBdr>
        </w:div>
      </w:divsChild>
    </w:div>
    <w:div w:id="1146582301">
      <w:marLeft w:val="0"/>
      <w:marRight w:val="0"/>
      <w:marTop w:val="0"/>
      <w:marBottom w:val="0"/>
      <w:divBdr>
        <w:top w:val="none" w:sz="0" w:space="0" w:color="auto"/>
        <w:left w:val="none" w:sz="0" w:space="0" w:color="auto"/>
        <w:bottom w:val="none" w:sz="0" w:space="0" w:color="auto"/>
        <w:right w:val="none" w:sz="0" w:space="0" w:color="auto"/>
      </w:divBdr>
      <w:divsChild>
        <w:div w:id="1909220174">
          <w:marLeft w:val="0"/>
          <w:marRight w:val="0"/>
          <w:marTop w:val="0"/>
          <w:marBottom w:val="0"/>
          <w:divBdr>
            <w:top w:val="none" w:sz="0" w:space="0" w:color="auto"/>
            <w:left w:val="none" w:sz="0" w:space="0" w:color="auto"/>
            <w:bottom w:val="none" w:sz="0" w:space="0" w:color="auto"/>
            <w:right w:val="none" w:sz="0" w:space="0" w:color="auto"/>
          </w:divBdr>
        </w:div>
      </w:divsChild>
    </w:div>
    <w:div w:id="1192379328">
      <w:marLeft w:val="0"/>
      <w:marRight w:val="0"/>
      <w:marTop w:val="0"/>
      <w:marBottom w:val="0"/>
      <w:divBdr>
        <w:top w:val="none" w:sz="0" w:space="0" w:color="auto"/>
        <w:left w:val="none" w:sz="0" w:space="0" w:color="auto"/>
        <w:bottom w:val="none" w:sz="0" w:space="0" w:color="auto"/>
        <w:right w:val="none" w:sz="0" w:space="0" w:color="auto"/>
      </w:divBdr>
      <w:divsChild>
        <w:div w:id="1631132626">
          <w:marLeft w:val="0"/>
          <w:marRight w:val="0"/>
          <w:marTop w:val="0"/>
          <w:marBottom w:val="0"/>
          <w:divBdr>
            <w:top w:val="none" w:sz="0" w:space="0" w:color="auto"/>
            <w:left w:val="none" w:sz="0" w:space="0" w:color="auto"/>
            <w:bottom w:val="none" w:sz="0" w:space="0" w:color="auto"/>
            <w:right w:val="none" w:sz="0" w:space="0" w:color="auto"/>
          </w:divBdr>
        </w:div>
      </w:divsChild>
    </w:div>
    <w:div w:id="1227912834">
      <w:bodyDiv w:val="1"/>
      <w:marLeft w:val="0"/>
      <w:marRight w:val="0"/>
      <w:marTop w:val="0"/>
      <w:marBottom w:val="0"/>
      <w:divBdr>
        <w:top w:val="none" w:sz="0" w:space="0" w:color="auto"/>
        <w:left w:val="none" w:sz="0" w:space="0" w:color="auto"/>
        <w:bottom w:val="none" w:sz="0" w:space="0" w:color="auto"/>
        <w:right w:val="none" w:sz="0" w:space="0" w:color="auto"/>
      </w:divBdr>
    </w:div>
    <w:div w:id="1241332222">
      <w:marLeft w:val="0"/>
      <w:marRight w:val="0"/>
      <w:marTop w:val="0"/>
      <w:marBottom w:val="0"/>
      <w:divBdr>
        <w:top w:val="none" w:sz="0" w:space="0" w:color="auto"/>
        <w:left w:val="none" w:sz="0" w:space="0" w:color="auto"/>
        <w:bottom w:val="none" w:sz="0" w:space="0" w:color="auto"/>
        <w:right w:val="none" w:sz="0" w:space="0" w:color="auto"/>
      </w:divBdr>
      <w:divsChild>
        <w:div w:id="1400664607">
          <w:marLeft w:val="0"/>
          <w:marRight w:val="0"/>
          <w:marTop w:val="0"/>
          <w:marBottom w:val="0"/>
          <w:divBdr>
            <w:top w:val="none" w:sz="0" w:space="0" w:color="auto"/>
            <w:left w:val="none" w:sz="0" w:space="0" w:color="auto"/>
            <w:bottom w:val="none" w:sz="0" w:space="0" w:color="auto"/>
            <w:right w:val="none" w:sz="0" w:space="0" w:color="auto"/>
          </w:divBdr>
        </w:div>
      </w:divsChild>
    </w:div>
    <w:div w:id="1244683482">
      <w:marLeft w:val="0"/>
      <w:marRight w:val="0"/>
      <w:marTop w:val="0"/>
      <w:marBottom w:val="0"/>
      <w:divBdr>
        <w:top w:val="none" w:sz="0" w:space="0" w:color="auto"/>
        <w:left w:val="none" w:sz="0" w:space="0" w:color="auto"/>
        <w:bottom w:val="none" w:sz="0" w:space="0" w:color="auto"/>
        <w:right w:val="none" w:sz="0" w:space="0" w:color="auto"/>
      </w:divBdr>
      <w:divsChild>
        <w:div w:id="1144157040">
          <w:marLeft w:val="0"/>
          <w:marRight w:val="0"/>
          <w:marTop w:val="0"/>
          <w:marBottom w:val="0"/>
          <w:divBdr>
            <w:top w:val="none" w:sz="0" w:space="0" w:color="auto"/>
            <w:left w:val="none" w:sz="0" w:space="0" w:color="auto"/>
            <w:bottom w:val="none" w:sz="0" w:space="0" w:color="auto"/>
            <w:right w:val="none" w:sz="0" w:space="0" w:color="auto"/>
          </w:divBdr>
        </w:div>
      </w:divsChild>
    </w:div>
    <w:div w:id="1288008699">
      <w:marLeft w:val="0"/>
      <w:marRight w:val="0"/>
      <w:marTop w:val="0"/>
      <w:marBottom w:val="0"/>
      <w:divBdr>
        <w:top w:val="none" w:sz="0" w:space="0" w:color="auto"/>
        <w:left w:val="none" w:sz="0" w:space="0" w:color="auto"/>
        <w:bottom w:val="none" w:sz="0" w:space="0" w:color="auto"/>
        <w:right w:val="none" w:sz="0" w:space="0" w:color="auto"/>
      </w:divBdr>
      <w:divsChild>
        <w:div w:id="1661152027">
          <w:marLeft w:val="0"/>
          <w:marRight w:val="0"/>
          <w:marTop w:val="0"/>
          <w:marBottom w:val="0"/>
          <w:divBdr>
            <w:top w:val="none" w:sz="0" w:space="0" w:color="auto"/>
            <w:left w:val="none" w:sz="0" w:space="0" w:color="auto"/>
            <w:bottom w:val="none" w:sz="0" w:space="0" w:color="auto"/>
            <w:right w:val="none" w:sz="0" w:space="0" w:color="auto"/>
          </w:divBdr>
        </w:div>
      </w:divsChild>
    </w:div>
    <w:div w:id="1294674260">
      <w:marLeft w:val="0"/>
      <w:marRight w:val="0"/>
      <w:marTop w:val="0"/>
      <w:marBottom w:val="0"/>
      <w:divBdr>
        <w:top w:val="none" w:sz="0" w:space="0" w:color="auto"/>
        <w:left w:val="none" w:sz="0" w:space="0" w:color="auto"/>
        <w:bottom w:val="none" w:sz="0" w:space="0" w:color="auto"/>
        <w:right w:val="none" w:sz="0" w:space="0" w:color="auto"/>
      </w:divBdr>
      <w:divsChild>
        <w:div w:id="1189441552">
          <w:marLeft w:val="0"/>
          <w:marRight w:val="0"/>
          <w:marTop w:val="0"/>
          <w:marBottom w:val="0"/>
          <w:divBdr>
            <w:top w:val="none" w:sz="0" w:space="0" w:color="auto"/>
            <w:left w:val="none" w:sz="0" w:space="0" w:color="auto"/>
            <w:bottom w:val="none" w:sz="0" w:space="0" w:color="auto"/>
            <w:right w:val="none" w:sz="0" w:space="0" w:color="auto"/>
          </w:divBdr>
        </w:div>
      </w:divsChild>
    </w:div>
    <w:div w:id="1309752051">
      <w:marLeft w:val="0"/>
      <w:marRight w:val="0"/>
      <w:marTop w:val="0"/>
      <w:marBottom w:val="0"/>
      <w:divBdr>
        <w:top w:val="none" w:sz="0" w:space="0" w:color="auto"/>
        <w:left w:val="none" w:sz="0" w:space="0" w:color="auto"/>
        <w:bottom w:val="none" w:sz="0" w:space="0" w:color="auto"/>
        <w:right w:val="none" w:sz="0" w:space="0" w:color="auto"/>
      </w:divBdr>
      <w:divsChild>
        <w:div w:id="1876187965">
          <w:marLeft w:val="0"/>
          <w:marRight w:val="0"/>
          <w:marTop w:val="0"/>
          <w:marBottom w:val="0"/>
          <w:divBdr>
            <w:top w:val="none" w:sz="0" w:space="0" w:color="auto"/>
            <w:left w:val="none" w:sz="0" w:space="0" w:color="auto"/>
            <w:bottom w:val="none" w:sz="0" w:space="0" w:color="auto"/>
            <w:right w:val="none" w:sz="0" w:space="0" w:color="auto"/>
          </w:divBdr>
        </w:div>
      </w:divsChild>
    </w:div>
    <w:div w:id="1326275027">
      <w:marLeft w:val="0"/>
      <w:marRight w:val="0"/>
      <w:marTop w:val="0"/>
      <w:marBottom w:val="0"/>
      <w:divBdr>
        <w:top w:val="none" w:sz="0" w:space="0" w:color="auto"/>
        <w:left w:val="none" w:sz="0" w:space="0" w:color="auto"/>
        <w:bottom w:val="none" w:sz="0" w:space="0" w:color="auto"/>
        <w:right w:val="none" w:sz="0" w:space="0" w:color="auto"/>
      </w:divBdr>
      <w:divsChild>
        <w:div w:id="1282372364">
          <w:marLeft w:val="0"/>
          <w:marRight w:val="0"/>
          <w:marTop w:val="0"/>
          <w:marBottom w:val="0"/>
          <w:divBdr>
            <w:top w:val="none" w:sz="0" w:space="0" w:color="auto"/>
            <w:left w:val="none" w:sz="0" w:space="0" w:color="auto"/>
            <w:bottom w:val="none" w:sz="0" w:space="0" w:color="auto"/>
            <w:right w:val="none" w:sz="0" w:space="0" w:color="auto"/>
          </w:divBdr>
        </w:div>
      </w:divsChild>
    </w:div>
    <w:div w:id="1456214751">
      <w:marLeft w:val="0"/>
      <w:marRight w:val="0"/>
      <w:marTop w:val="0"/>
      <w:marBottom w:val="0"/>
      <w:divBdr>
        <w:top w:val="none" w:sz="0" w:space="0" w:color="auto"/>
        <w:left w:val="none" w:sz="0" w:space="0" w:color="auto"/>
        <w:bottom w:val="none" w:sz="0" w:space="0" w:color="auto"/>
        <w:right w:val="none" w:sz="0" w:space="0" w:color="auto"/>
      </w:divBdr>
      <w:divsChild>
        <w:div w:id="93673203">
          <w:marLeft w:val="0"/>
          <w:marRight w:val="0"/>
          <w:marTop w:val="0"/>
          <w:marBottom w:val="0"/>
          <w:divBdr>
            <w:top w:val="none" w:sz="0" w:space="0" w:color="auto"/>
            <w:left w:val="none" w:sz="0" w:space="0" w:color="auto"/>
            <w:bottom w:val="none" w:sz="0" w:space="0" w:color="auto"/>
            <w:right w:val="none" w:sz="0" w:space="0" w:color="auto"/>
          </w:divBdr>
        </w:div>
      </w:divsChild>
    </w:div>
    <w:div w:id="1519735180">
      <w:marLeft w:val="0"/>
      <w:marRight w:val="0"/>
      <w:marTop w:val="0"/>
      <w:marBottom w:val="0"/>
      <w:divBdr>
        <w:top w:val="none" w:sz="0" w:space="0" w:color="auto"/>
        <w:left w:val="none" w:sz="0" w:space="0" w:color="auto"/>
        <w:bottom w:val="none" w:sz="0" w:space="0" w:color="auto"/>
        <w:right w:val="none" w:sz="0" w:space="0" w:color="auto"/>
      </w:divBdr>
      <w:divsChild>
        <w:div w:id="1966808235">
          <w:marLeft w:val="0"/>
          <w:marRight w:val="0"/>
          <w:marTop w:val="0"/>
          <w:marBottom w:val="0"/>
          <w:divBdr>
            <w:top w:val="none" w:sz="0" w:space="0" w:color="auto"/>
            <w:left w:val="none" w:sz="0" w:space="0" w:color="auto"/>
            <w:bottom w:val="none" w:sz="0" w:space="0" w:color="auto"/>
            <w:right w:val="none" w:sz="0" w:space="0" w:color="auto"/>
          </w:divBdr>
        </w:div>
      </w:divsChild>
    </w:div>
    <w:div w:id="1569421163">
      <w:marLeft w:val="0"/>
      <w:marRight w:val="0"/>
      <w:marTop w:val="0"/>
      <w:marBottom w:val="0"/>
      <w:divBdr>
        <w:top w:val="none" w:sz="0" w:space="0" w:color="auto"/>
        <w:left w:val="none" w:sz="0" w:space="0" w:color="auto"/>
        <w:bottom w:val="none" w:sz="0" w:space="0" w:color="auto"/>
        <w:right w:val="none" w:sz="0" w:space="0" w:color="auto"/>
      </w:divBdr>
      <w:divsChild>
        <w:div w:id="2004432635">
          <w:marLeft w:val="0"/>
          <w:marRight w:val="0"/>
          <w:marTop w:val="0"/>
          <w:marBottom w:val="0"/>
          <w:divBdr>
            <w:top w:val="none" w:sz="0" w:space="0" w:color="auto"/>
            <w:left w:val="none" w:sz="0" w:space="0" w:color="auto"/>
            <w:bottom w:val="none" w:sz="0" w:space="0" w:color="auto"/>
            <w:right w:val="none" w:sz="0" w:space="0" w:color="auto"/>
          </w:divBdr>
        </w:div>
      </w:divsChild>
    </w:div>
    <w:div w:id="1617103014">
      <w:marLeft w:val="0"/>
      <w:marRight w:val="0"/>
      <w:marTop w:val="0"/>
      <w:marBottom w:val="0"/>
      <w:divBdr>
        <w:top w:val="none" w:sz="0" w:space="0" w:color="auto"/>
        <w:left w:val="none" w:sz="0" w:space="0" w:color="auto"/>
        <w:bottom w:val="none" w:sz="0" w:space="0" w:color="auto"/>
        <w:right w:val="none" w:sz="0" w:space="0" w:color="auto"/>
      </w:divBdr>
      <w:divsChild>
        <w:div w:id="425006911">
          <w:marLeft w:val="0"/>
          <w:marRight w:val="0"/>
          <w:marTop w:val="0"/>
          <w:marBottom w:val="0"/>
          <w:divBdr>
            <w:top w:val="none" w:sz="0" w:space="0" w:color="auto"/>
            <w:left w:val="none" w:sz="0" w:space="0" w:color="auto"/>
            <w:bottom w:val="none" w:sz="0" w:space="0" w:color="auto"/>
            <w:right w:val="none" w:sz="0" w:space="0" w:color="auto"/>
          </w:divBdr>
        </w:div>
      </w:divsChild>
    </w:div>
    <w:div w:id="1638488860">
      <w:marLeft w:val="0"/>
      <w:marRight w:val="0"/>
      <w:marTop w:val="0"/>
      <w:marBottom w:val="0"/>
      <w:divBdr>
        <w:top w:val="none" w:sz="0" w:space="0" w:color="auto"/>
        <w:left w:val="none" w:sz="0" w:space="0" w:color="auto"/>
        <w:bottom w:val="none" w:sz="0" w:space="0" w:color="auto"/>
        <w:right w:val="none" w:sz="0" w:space="0" w:color="auto"/>
      </w:divBdr>
      <w:divsChild>
        <w:div w:id="1189760418">
          <w:marLeft w:val="0"/>
          <w:marRight w:val="0"/>
          <w:marTop w:val="0"/>
          <w:marBottom w:val="0"/>
          <w:divBdr>
            <w:top w:val="none" w:sz="0" w:space="0" w:color="auto"/>
            <w:left w:val="none" w:sz="0" w:space="0" w:color="auto"/>
            <w:bottom w:val="none" w:sz="0" w:space="0" w:color="auto"/>
            <w:right w:val="none" w:sz="0" w:space="0" w:color="auto"/>
          </w:divBdr>
        </w:div>
      </w:divsChild>
    </w:div>
    <w:div w:id="1667367889">
      <w:marLeft w:val="0"/>
      <w:marRight w:val="0"/>
      <w:marTop w:val="0"/>
      <w:marBottom w:val="0"/>
      <w:divBdr>
        <w:top w:val="none" w:sz="0" w:space="0" w:color="auto"/>
        <w:left w:val="none" w:sz="0" w:space="0" w:color="auto"/>
        <w:bottom w:val="none" w:sz="0" w:space="0" w:color="auto"/>
        <w:right w:val="none" w:sz="0" w:space="0" w:color="auto"/>
      </w:divBdr>
      <w:divsChild>
        <w:div w:id="198249449">
          <w:marLeft w:val="0"/>
          <w:marRight w:val="0"/>
          <w:marTop w:val="0"/>
          <w:marBottom w:val="0"/>
          <w:divBdr>
            <w:top w:val="none" w:sz="0" w:space="0" w:color="auto"/>
            <w:left w:val="none" w:sz="0" w:space="0" w:color="auto"/>
            <w:bottom w:val="none" w:sz="0" w:space="0" w:color="auto"/>
            <w:right w:val="none" w:sz="0" w:space="0" w:color="auto"/>
          </w:divBdr>
        </w:div>
      </w:divsChild>
    </w:div>
    <w:div w:id="1698265285">
      <w:marLeft w:val="0"/>
      <w:marRight w:val="0"/>
      <w:marTop w:val="0"/>
      <w:marBottom w:val="0"/>
      <w:divBdr>
        <w:top w:val="none" w:sz="0" w:space="0" w:color="auto"/>
        <w:left w:val="none" w:sz="0" w:space="0" w:color="auto"/>
        <w:bottom w:val="none" w:sz="0" w:space="0" w:color="auto"/>
        <w:right w:val="none" w:sz="0" w:space="0" w:color="auto"/>
      </w:divBdr>
      <w:divsChild>
        <w:div w:id="1313221638">
          <w:marLeft w:val="0"/>
          <w:marRight w:val="0"/>
          <w:marTop w:val="0"/>
          <w:marBottom w:val="0"/>
          <w:divBdr>
            <w:top w:val="none" w:sz="0" w:space="0" w:color="auto"/>
            <w:left w:val="none" w:sz="0" w:space="0" w:color="auto"/>
            <w:bottom w:val="none" w:sz="0" w:space="0" w:color="auto"/>
            <w:right w:val="none" w:sz="0" w:space="0" w:color="auto"/>
          </w:divBdr>
        </w:div>
      </w:divsChild>
    </w:div>
    <w:div w:id="1709716023">
      <w:bodyDiv w:val="1"/>
      <w:marLeft w:val="0"/>
      <w:marRight w:val="0"/>
      <w:marTop w:val="0"/>
      <w:marBottom w:val="0"/>
      <w:divBdr>
        <w:top w:val="none" w:sz="0" w:space="0" w:color="auto"/>
        <w:left w:val="none" w:sz="0" w:space="0" w:color="auto"/>
        <w:bottom w:val="none" w:sz="0" w:space="0" w:color="auto"/>
        <w:right w:val="none" w:sz="0" w:space="0" w:color="auto"/>
      </w:divBdr>
    </w:div>
    <w:div w:id="1718312398">
      <w:marLeft w:val="0"/>
      <w:marRight w:val="0"/>
      <w:marTop w:val="0"/>
      <w:marBottom w:val="0"/>
      <w:divBdr>
        <w:top w:val="none" w:sz="0" w:space="0" w:color="auto"/>
        <w:left w:val="none" w:sz="0" w:space="0" w:color="auto"/>
        <w:bottom w:val="none" w:sz="0" w:space="0" w:color="auto"/>
        <w:right w:val="none" w:sz="0" w:space="0" w:color="auto"/>
      </w:divBdr>
      <w:divsChild>
        <w:div w:id="432215344">
          <w:marLeft w:val="0"/>
          <w:marRight w:val="0"/>
          <w:marTop w:val="0"/>
          <w:marBottom w:val="0"/>
          <w:divBdr>
            <w:top w:val="none" w:sz="0" w:space="0" w:color="auto"/>
            <w:left w:val="none" w:sz="0" w:space="0" w:color="auto"/>
            <w:bottom w:val="none" w:sz="0" w:space="0" w:color="auto"/>
            <w:right w:val="none" w:sz="0" w:space="0" w:color="auto"/>
          </w:divBdr>
        </w:div>
      </w:divsChild>
    </w:div>
    <w:div w:id="1831868440">
      <w:marLeft w:val="0"/>
      <w:marRight w:val="0"/>
      <w:marTop w:val="0"/>
      <w:marBottom w:val="0"/>
      <w:divBdr>
        <w:top w:val="none" w:sz="0" w:space="0" w:color="auto"/>
        <w:left w:val="none" w:sz="0" w:space="0" w:color="auto"/>
        <w:bottom w:val="none" w:sz="0" w:space="0" w:color="auto"/>
        <w:right w:val="none" w:sz="0" w:space="0" w:color="auto"/>
      </w:divBdr>
      <w:divsChild>
        <w:div w:id="155613666">
          <w:marLeft w:val="0"/>
          <w:marRight w:val="0"/>
          <w:marTop w:val="0"/>
          <w:marBottom w:val="0"/>
          <w:divBdr>
            <w:top w:val="none" w:sz="0" w:space="0" w:color="auto"/>
            <w:left w:val="none" w:sz="0" w:space="0" w:color="auto"/>
            <w:bottom w:val="none" w:sz="0" w:space="0" w:color="auto"/>
            <w:right w:val="none" w:sz="0" w:space="0" w:color="auto"/>
          </w:divBdr>
        </w:div>
      </w:divsChild>
    </w:div>
    <w:div w:id="1849323938">
      <w:bodyDiv w:val="1"/>
      <w:marLeft w:val="0"/>
      <w:marRight w:val="0"/>
      <w:marTop w:val="0"/>
      <w:marBottom w:val="0"/>
      <w:divBdr>
        <w:top w:val="none" w:sz="0" w:space="0" w:color="auto"/>
        <w:left w:val="none" w:sz="0" w:space="0" w:color="auto"/>
        <w:bottom w:val="none" w:sz="0" w:space="0" w:color="auto"/>
        <w:right w:val="none" w:sz="0" w:space="0" w:color="auto"/>
      </w:divBdr>
      <w:divsChild>
        <w:div w:id="795829203">
          <w:marLeft w:val="0"/>
          <w:marRight w:val="0"/>
          <w:marTop w:val="0"/>
          <w:marBottom w:val="0"/>
          <w:divBdr>
            <w:top w:val="none" w:sz="0" w:space="0" w:color="auto"/>
            <w:left w:val="none" w:sz="0" w:space="0" w:color="auto"/>
            <w:bottom w:val="none" w:sz="0" w:space="0" w:color="auto"/>
            <w:right w:val="none" w:sz="0" w:space="0" w:color="auto"/>
          </w:divBdr>
        </w:div>
        <w:div w:id="1092775610">
          <w:marLeft w:val="0"/>
          <w:marRight w:val="0"/>
          <w:marTop w:val="0"/>
          <w:marBottom w:val="0"/>
          <w:divBdr>
            <w:top w:val="none" w:sz="0" w:space="0" w:color="auto"/>
            <w:left w:val="none" w:sz="0" w:space="0" w:color="auto"/>
            <w:bottom w:val="none" w:sz="0" w:space="0" w:color="auto"/>
            <w:right w:val="none" w:sz="0" w:space="0" w:color="auto"/>
          </w:divBdr>
        </w:div>
        <w:div w:id="1232732422">
          <w:marLeft w:val="0"/>
          <w:marRight w:val="0"/>
          <w:marTop w:val="0"/>
          <w:marBottom w:val="0"/>
          <w:divBdr>
            <w:top w:val="none" w:sz="0" w:space="0" w:color="auto"/>
            <w:left w:val="none" w:sz="0" w:space="0" w:color="auto"/>
            <w:bottom w:val="none" w:sz="0" w:space="0" w:color="auto"/>
            <w:right w:val="none" w:sz="0" w:space="0" w:color="auto"/>
          </w:divBdr>
        </w:div>
      </w:divsChild>
    </w:div>
    <w:div w:id="1867015586">
      <w:marLeft w:val="0"/>
      <w:marRight w:val="0"/>
      <w:marTop w:val="0"/>
      <w:marBottom w:val="0"/>
      <w:divBdr>
        <w:top w:val="none" w:sz="0" w:space="0" w:color="auto"/>
        <w:left w:val="none" w:sz="0" w:space="0" w:color="auto"/>
        <w:bottom w:val="none" w:sz="0" w:space="0" w:color="auto"/>
        <w:right w:val="none" w:sz="0" w:space="0" w:color="auto"/>
      </w:divBdr>
      <w:divsChild>
        <w:div w:id="1786269047">
          <w:marLeft w:val="0"/>
          <w:marRight w:val="0"/>
          <w:marTop w:val="0"/>
          <w:marBottom w:val="0"/>
          <w:divBdr>
            <w:top w:val="none" w:sz="0" w:space="0" w:color="auto"/>
            <w:left w:val="none" w:sz="0" w:space="0" w:color="auto"/>
            <w:bottom w:val="none" w:sz="0" w:space="0" w:color="auto"/>
            <w:right w:val="none" w:sz="0" w:space="0" w:color="auto"/>
          </w:divBdr>
        </w:div>
      </w:divsChild>
    </w:div>
    <w:div w:id="1885364066">
      <w:marLeft w:val="0"/>
      <w:marRight w:val="0"/>
      <w:marTop w:val="0"/>
      <w:marBottom w:val="0"/>
      <w:divBdr>
        <w:top w:val="none" w:sz="0" w:space="0" w:color="auto"/>
        <w:left w:val="none" w:sz="0" w:space="0" w:color="auto"/>
        <w:bottom w:val="none" w:sz="0" w:space="0" w:color="auto"/>
        <w:right w:val="none" w:sz="0" w:space="0" w:color="auto"/>
      </w:divBdr>
      <w:divsChild>
        <w:div w:id="468985631">
          <w:marLeft w:val="0"/>
          <w:marRight w:val="0"/>
          <w:marTop w:val="0"/>
          <w:marBottom w:val="0"/>
          <w:divBdr>
            <w:top w:val="none" w:sz="0" w:space="0" w:color="auto"/>
            <w:left w:val="none" w:sz="0" w:space="0" w:color="auto"/>
            <w:bottom w:val="none" w:sz="0" w:space="0" w:color="auto"/>
            <w:right w:val="none" w:sz="0" w:space="0" w:color="auto"/>
          </w:divBdr>
        </w:div>
      </w:divsChild>
    </w:div>
    <w:div w:id="1972783414">
      <w:marLeft w:val="0"/>
      <w:marRight w:val="0"/>
      <w:marTop w:val="0"/>
      <w:marBottom w:val="0"/>
      <w:divBdr>
        <w:top w:val="none" w:sz="0" w:space="0" w:color="auto"/>
        <w:left w:val="none" w:sz="0" w:space="0" w:color="auto"/>
        <w:bottom w:val="none" w:sz="0" w:space="0" w:color="auto"/>
        <w:right w:val="none" w:sz="0" w:space="0" w:color="auto"/>
      </w:divBdr>
      <w:divsChild>
        <w:div w:id="534121499">
          <w:marLeft w:val="0"/>
          <w:marRight w:val="0"/>
          <w:marTop w:val="0"/>
          <w:marBottom w:val="0"/>
          <w:divBdr>
            <w:top w:val="none" w:sz="0" w:space="0" w:color="auto"/>
            <w:left w:val="none" w:sz="0" w:space="0" w:color="auto"/>
            <w:bottom w:val="none" w:sz="0" w:space="0" w:color="auto"/>
            <w:right w:val="none" w:sz="0" w:space="0" w:color="auto"/>
          </w:divBdr>
        </w:div>
      </w:divsChild>
    </w:div>
    <w:div w:id="2012022538">
      <w:marLeft w:val="0"/>
      <w:marRight w:val="0"/>
      <w:marTop w:val="0"/>
      <w:marBottom w:val="0"/>
      <w:divBdr>
        <w:top w:val="none" w:sz="0" w:space="0" w:color="auto"/>
        <w:left w:val="none" w:sz="0" w:space="0" w:color="auto"/>
        <w:bottom w:val="none" w:sz="0" w:space="0" w:color="auto"/>
        <w:right w:val="none" w:sz="0" w:space="0" w:color="auto"/>
      </w:divBdr>
      <w:divsChild>
        <w:div w:id="125858163">
          <w:marLeft w:val="0"/>
          <w:marRight w:val="0"/>
          <w:marTop w:val="0"/>
          <w:marBottom w:val="0"/>
          <w:divBdr>
            <w:top w:val="none" w:sz="0" w:space="0" w:color="auto"/>
            <w:left w:val="none" w:sz="0" w:space="0" w:color="auto"/>
            <w:bottom w:val="none" w:sz="0" w:space="0" w:color="auto"/>
            <w:right w:val="none" w:sz="0" w:space="0" w:color="auto"/>
          </w:divBdr>
        </w:div>
      </w:divsChild>
    </w:div>
    <w:div w:id="2013873281">
      <w:marLeft w:val="0"/>
      <w:marRight w:val="0"/>
      <w:marTop w:val="0"/>
      <w:marBottom w:val="0"/>
      <w:divBdr>
        <w:top w:val="none" w:sz="0" w:space="0" w:color="auto"/>
        <w:left w:val="none" w:sz="0" w:space="0" w:color="auto"/>
        <w:bottom w:val="none" w:sz="0" w:space="0" w:color="auto"/>
        <w:right w:val="none" w:sz="0" w:space="0" w:color="auto"/>
      </w:divBdr>
      <w:divsChild>
        <w:div w:id="675116013">
          <w:marLeft w:val="0"/>
          <w:marRight w:val="0"/>
          <w:marTop w:val="0"/>
          <w:marBottom w:val="0"/>
          <w:divBdr>
            <w:top w:val="none" w:sz="0" w:space="0" w:color="auto"/>
            <w:left w:val="none" w:sz="0" w:space="0" w:color="auto"/>
            <w:bottom w:val="none" w:sz="0" w:space="0" w:color="auto"/>
            <w:right w:val="none" w:sz="0" w:space="0" w:color="auto"/>
          </w:divBdr>
        </w:div>
      </w:divsChild>
    </w:div>
    <w:div w:id="2024162678">
      <w:marLeft w:val="0"/>
      <w:marRight w:val="0"/>
      <w:marTop w:val="0"/>
      <w:marBottom w:val="0"/>
      <w:divBdr>
        <w:top w:val="none" w:sz="0" w:space="0" w:color="auto"/>
        <w:left w:val="none" w:sz="0" w:space="0" w:color="auto"/>
        <w:bottom w:val="none" w:sz="0" w:space="0" w:color="auto"/>
        <w:right w:val="none" w:sz="0" w:space="0" w:color="auto"/>
      </w:divBdr>
      <w:divsChild>
        <w:div w:id="744913658">
          <w:marLeft w:val="0"/>
          <w:marRight w:val="0"/>
          <w:marTop w:val="0"/>
          <w:marBottom w:val="0"/>
          <w:divBdr>
            <w:top w:val="none" w:sz="0" w:space="0" w:color="auto"/>
            <w:left w:val="none" w:sz="0" w:space="0" w:color="auto"/>
            <w:bottom w:val="none" w:sz="0" w:space="0" w:color="auto"/>
            <w:right w:val="none" w:sz="0" w:space="0" w:color="auto"/>
          </w:divBdr>
        </w:div>
      </w:divsChild>
    </w:div>
    <w:div w:id="2079742717">
      <w:marLeft w:val="0"/>
      <w:marRight w:val="0"/>
      <w:marTop w:val="0"/>
      <w:marBottom w:val="0"/>
      <w:divBdr>
        <w:top w:val="none" w:sz="0" w:space="0" w:color="auto"/>
        <w:left w:val="none" w:sz="0" w:space="0" w:color="auto"/>
        <w:bottom w:val="none" w:sz="0" w:space="0" w:color="auto"/>
        <w:right w:val="none" w:sz="0" w:space="0" w:color="auto"/>
      </w:divBdr>
      <w:divsChild>
        <w:div w:id="1569805885">
          <w:marLeft w:val="0"/>
          <w:marRight w:val="0"/>
          <w:marTop w:val="0"/>
          <w:marBottom w:val="0"/>
          <w:divBdr>
            <w:top w:val="none" w:sz="0" w:space="0" w:color="auto"/>
            <w:left w:val="none" w:sz="0" w:space="0" w:color="auto"/>
            <w:bottom w:val="none" w:sz="0" w:space="0" w:color="auto"/>
            <w:right w:val="none" w:sz="0" w:space="0" w:color="auto"/>
          </w:divBdr>
        </w:div>
      </w:divsChild>
    </w:div>
    <w:div w:id="2114128836">
      <w:marLeft w:val="0"/>
      <w:marRight w:val="0"/>
      <w:marTop w:val="0"/>
      <w:marBottom w:val="0"/>
      <w:divBdr>
        <w:top w:val="none" w:sz="0" w:space="0" w:color="auto"/>
        <w:left w:val="none" w:sz="0" w:space="0" w:color="auto"/>
        <w:bottom w:val="none" w:sz="0" w:space="0" w:color="auto"/>
        <w:right w:val="none" w:sz="0" w:space="0" w:color="auto"/>
      </w:divBdr>
      <w:divsChild>
        <w:div w:id="1300957865">
          <w:marLeft w:val="0"/>
          <w:marRight w:val="0"/>
          <w:marTop w:val="0"/>
          <w:marBottom w:val="0"/>
          <w:divBdr>
            <w:top w:val="none" w:sz="0" w:space="0" w:color="auto"/>
            <w:left w:val="none" w:sz="0" w:space="0" w:color="auto"/>
            <w:bottom w:val="none" w:sz="0" w:space="0" w:color="auto"/>
            <w:right w:val="none" w:sz="0" w:space="0" w:color="auto"/>
          </w:divBdr>
        </w:div>
      </w:divsChild>
    </w:div>
    <w:div w:id="2124690937">
      <w:marLeft w:val="0"/>
      <w:marRight w:val="0"/>
      <w:marTop w:val="0"/>
      <w:marBottom w:val="0"/>
      <w:divBdr>
        <w:top w:val="none" w:sz="0" w:space="0" w:color="auto"/>
        <w:left w:val="none" w:sz="0" w:space="0" w:color="auto"/>
        <w:bottom w:val="none" w:sz="0" w:space="0" w:color="auto"/>
        <w:right w:val="none" w:sz="0" w:space="0" w:color="auto"/>
      </w:divBdr>
      <w:divsChild>
        <w:div w:id="188012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9BD0657C522648A6F3EB73055FA351" ma:contentTypeVersion="6" ma:contentTypeDescription="Create a new document." ma:contentTypeScope="" ma:versionID="8d5d1313bb56a31a03f36c86dd27ddc3">
  <xsd:schema xmlns:xsd="http://www.w3.org/2001/XMLSchema" xmlns:xs="http://www.w3.org/2001/XMLSchema" xmlns:p="http://schemas.microsoft.com/office/2006/metadata/properties" xmlns:ns2="d2bae193-b343-4fe1-8560-105f45f590a8" xmlns:ns3="2fd9115b-b0a5-4538-ba44-d8f17eeee549" targetNamespace="http://schemas.microsoft.com/office/2006/metadata/properties" ma:root="true" ma:fieldsID="0288944b95050d5310c6b572d16b6087" ns2:_="" ns3:_="">
    <xsd:import namespace="d2bae193-b343-4fe1-8560-105f45f590a8"/>
    <xsd:import namespace="2fd9115b-b0a5-4538-ba44-d8f17eeee54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ae193-b343-4fe1-8560-105f45f590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d9115b-b0a5-4538-ba44-d8f17eeee5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3D90A8-4065-453A-949A-665B847CC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ae193-b343-4fe1-8560-105f45f590a8"/>
    <ds:schemaRef ds:uri="2fd9115b-b0a5-4538-ba44-d8f17eeee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14006-55C5-49B4-A559-ECE2F5723B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615DD0-CA21-4FC2-BD3C-09C7147F0C92}">
  <ds:schemaRefs>
    <ds:schemaRef ds:uri="http://schemas.openxmlformats.org/officeDocument/2006/bibliography"/>
  </ds:schemaRefs>
</ds:datastoreItem>
</file>

<file path=customXml/itemProps4.xml><?xml version="1.0" encoding="utf-8"?>
<ds:datastoreItem xmlns:ds="http://schemas.openxmlformats.org/officeDocument/2006/customXml" ds:itemID="{3AC2D2A8-56E8-4E07-9D6E-42F6363339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Florina Pirlea</dc:creator>
  <cp:keywords/>
  <dc:description/>
  <cp:lastModifiedBy>Thijs Benschop</cp:lastModifiedBy>
  <cp:revision>167</cp:revision>
  <cp:lastPrinted>2022-05-24T23:16:00Z</cp:lastPrinted>
  <dcterms:created xsi:type="dcterms:W3CDTF">2022-05-26T08:51:00Z</dcterms:created>
  <dcterms:modified xsi:type="dcterms:W3CDTF">2023-03-16T15:11:00Z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6e36009a0d9990d72bceaa1d347ded36a69e47324e78e8db6ca04902fdb2989c</vt:lpwstr>
  </property>
  <property fmtid="{D5CDD505-2E9C-101B-9397-08002B2CF9AE}" pid="3" name="ContentTypeId">
    <vt:lpwstr>0x010100CA9BD0657C522648A6F3EB73055FA351</vt:lpwstr>
  </property>
</Properties>
</file>